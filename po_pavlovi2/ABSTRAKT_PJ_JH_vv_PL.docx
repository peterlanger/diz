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15FE8" w14:textId="3A13AE03" w:rsidR="005B57DA" w:rsidRPr="001D1BAE" w:rsidRDefault="005B57DA" w:rsidP="005B57DA">
      <w:pPr>
        <w:pStyle w:val="Heading1"/>
        <w:numPr>
          <w:ilvl w:val="0"/>
          <w:numId w:val="0"/>
        </w:numPr>
        <w:rPr>
          <w:lang w:val="sk-SK"/>
        </w:rPr>
      </w:pPr>
      <w:bookmarkStart w:id="0" w:name="_Toc509993364"/>
      <w:bookmarkStart w:id="1" w:name="_Toc510359964"/>
      <w:bookmarkStart w:id="2" w:name="_Toc516413193"/>
      <w:commentRangeStart w:id="3"/>
      <w:r w:rsidRPr="001D1BAE">
        <w:rPr>
          <w:lang w:val="sk-SK"/>
        </w:rPr>
        <w:t>ABSTRAKT</w:t>
      </w:r>
      <w:bookmarkEnd w:id="0"/>
      <w:bookmarkEnd w:id="1"/>
      <w:commentRangeEnd w:id="3"/>
      <w:r>
        <w:rPr>
          <w:rStyle w:val="CommentReference"/>
          <w:rFonts w:asciiTheme="majorHAnsi" w:hAnsiTheme="majorHAnsi" w:cs="Times New Roman"/>
          <w:b w:val="0"/>
          <w:bCs w:val="0"/>
        </w:rPr>
        <w:commentReference w:id="3"/>
      </w:r>
      <w:bookmarkEnd w:id="2"/>
    </w:p>
    <w:p w14:paraId="5AFD38B8" w14:textId="78071113" w:rsidR="004863C2" w:rsidDel="00430AEB" w:rsidRDefault="004863C2" w:rsidP="005B57DA">
      <w:pPr>
        <w:rPr>
          <w:ins w:id="4" w:author="vv" w:date="2018-06-15T15:19:00Z"/>
          <w:del w:id="5" w:author="Langer, Peter" w:date="2018-06-18T13:34:00Z"/>
          <w:b/>
          <w:lang w:val="sk-SK"/>
        </w:rPr>
      </w:pPr>
      <w:ins w:id="6" w:author="vv" w:date="2018-06-15T15:19:00Z">
        <w:del w:id="7" w:author="Langer, Peter" w:date="2018-06-18T13:34:00Z">
          <w:r w:rsidRPr="004863C2" w:rsidDel="00430AEB">
            <w:rPr>
              <w:b/>
              <w:highlight w:val="yellow"/>
              <w:lang w:val="sk-SK"/>
              <w:rPrChange w:id="8" w:author="vv" w:date="2018-06-15T15:20:00Z">
                <w:rPr>
                  <w:b/>
                  <w:lang w:val="sk-SK"/>
                </w:rPr>
              </w:rPrChange>
            </w:rPr>
            <w:delText>Nevidim ani nemohu pridavat komentare tak jsou moje poznamky zlute od konce teto strany, v.v.</w:delText>
          </w:r>
        </w:del>
      </w:ins>
    </w:p>
    <w:p w14:paraId="4D7926D0" w14:textId="5C5F5D08" w:rsidR="005B57DA" w:rsidRPr="001D1BAE" w:rsidRDefault="005B57DA" w:rsidP="005B57DA">
      <w:pPr>
        <w:rPr>
          <w:lang w:val="sk-SK"/>
        </w:rPr>
      </w:pPr>
      <w:r w:rsidRPr="006352AE">
        <w:rPr>
          <w:b/>
          <w:lang w:val="sk-SK"/>
        </w:rPr>
        <w:t xml:space="preserve">ÚVOD: </w:t>
      </w:r>
      <w:r w:rsidRPr="001D1BAE">
        <w:rPr>
          <w:lang w:val="sk-SK"/>
        </w:rPr>
        <w:t xml:space="preserve">Tepový objem je dôležitou veličinou pri diagnostike funkcie obehovej sústavy. Výpočet tepového objemu z dát bioimpedancie je metóda neinvazívna, finančne nenáročná a takisto nenáročná na obsluhu, </w:t>
      </w:r>
      <w:commentRangeStart w:id="9"/>
      <w:r w:rsidRPr="001D1BAE">
        <w:rPr>
          <w:lang w:val="sk-SK"/>
        </w:rPr>
        <w:t xml:space="preserve">v súčasnosti však </w:t>
      </w:r>
      <w:r>
        <w:rPr>
          <w:lang w:val="sk-SK"/>
        </w:rPr>
        <w:t xml:space="preserve">dosahuje </w:t>
      </w:r>
      <w:commentRangeStart w:id="10"/>
      <w:r w:rsidRPr="001D1BAE">
        <w:rPr>
          <w:lang w:val="sk-SK"/>
        </w:rPr>
        <w:t xml:space="preserve">nízku presnosť </w:t>
      </w:r>
      <w:commentRangeEnd w:id="10"/>
      <w:r w:rsidR="00D57F95">
        <w:rPr>
          <w:rStyle w:val="CommentReference"/>
        </w:rPr>
        <w:commentReference w:id="10"/>
      </w:r>
      <w:r w:rsidRPr="001D1BAE">
        <w:rPr>
          <w:lang w:val="sk-SK"/>
        </w:rPr>
        <w:t>pri výpočte absolútnej hodnoty tepového objemu</w:t>
      </w:r>
      <w:commentRangeEnd w:id="9"/>
      <w:r>
        <w:rPr>
          <w:rStyle w:val="CommentReference"/>
        </w:rPr>
        <w:commentReference w:id="9"/>
      </w:r>
      <w:r w:rsidRPr="001D1BAE">
        <w:rPr>
          <w:lang w:val="sk-SK"/>
        </w:rPr>
        <w:t>.</w:t>
      </w:r>
      <w:commentRangeStart w:id="11"/>
      <w:r>
        <w:rPr>
          <w:lang w:val="sk-SK"/>
        </w:rPr>
        <w:t xml:space="preserve"> </w:t>
      </w:r>
      <w:r w:rsidRPr="006352AE">
        <w:rPr>
          <w:b/>
          <w:lang w:val="sk-SK"/>
        </w:rPr>
        <w:t>Cieľe:</w:t>
      </w:r>
      <w:r w:rsidRPr="001D1BAE">
        <w:rPr>
          <w:lang w:val="sk-SK"/>
        </w:rPr>
        <w:t xml:space="preserve"> </w:t>
      </w:r>
      <w:commentRangeEnd w:id="11"/>
      <w:r>
        <w:rPr>
          <w:rStyle w:val="CommentReference"/>
        </w:rPr>
        <w:commentReference w:id="11"/>
      </w:r>
      <w:r w:rsidRPr="00D57F95">
        <w:rPr>
          <w:highlight w:val="yellow"/>
          <w:lang w:val="sk-SK"/>
          <w:rPrChange w:id="12" w:author="josef" w:date="2018-06-15T13:04:00Z">
            <w:rPr>
              <w:lang w:val="sk-SK"/>
            </w:rPr>
          </w:rPrChange>
        </w:rPr>
        <w:t xml:space="preserve">Cieľom tejto práca je </w:t>
      </w:r>
      <w:del w:id="13" w:author="Langer, Peter" w:date="2018-06-18T13:08:00Z">
        <w:r w:rsidRPr="00D57F95" w:rsidDel="007075E1">
          <w:rPr>
            <w:highlight w:val="yellow"/>
            <w:lang w:val="sk-SK"/>
            <w:rPrChange w:id="14" w:author="josef" w:date="2018-06-15T13:04:00Z">
              <w:rPr>
                <w:lang w:val="sk-SK"/>
              </w:rPr>
            </w:rPrChange>
          </w:rPr>
          <w:delText xml:space="preserve">návrh </w:delText>
        </w:r>
        <w:commentRangeStart w:id="15"/>
        <w:r w:rsidRPr="00D57F95" w:rsidDel="007075E1">
          <w:rPr>
            <w:highlight w:val="yellow"/>
            <w:lang w:val="sk-SK"/>
            <w:rPrChange w:id="16" w:author="josef" w:date="2018-06-15T13:04:00Z">
              <w:rPr>
                <w:lang w:val="sk-SK"/>
              </w:rPr>
            </w:rPrChange>
          </w:rPr>
          <w:delText>metodiky</w:delText>
        </w:r>
        <w:commentRangeEnd w:id="15"/>
        <w:r w:rsidR="00D14799" w:rsidDel="007075E1">
          <w:rPr>
            <w:rStyle w:val="CommentReference"/>
          </w:rPr>
          <w:commentReference w:id="15"/>
        </w:r>
        <w:r w:rsidRPr="00D57F95" w:rsidDel="007075E1">
          <w:rPr>
            <w:highlight w:val="yellow"/>
            <w:lang w:val="sk-SK"/>
            <w:rPrChange w:id="17" w:author="josef" w:date="2018-06-15T13:04:00Z">
              <w:rPr>
                <w:lang w:val="sk-SK"/>
              </w:rPr>
            </w:rPrChange>
          </w:rPr>
          <w:delText xml:space="preserve"> a následná </w:delText>
        </w:r>
      </w:del>
      <w:r w:rsidRPr="00D57F95">
        <w:rPr>
          <w:highlight w:val="yellow"/>
          <w:lang w:val="sk-SK"/>
          <w:rPrChange w:id="18" w:author="josef" w:date="2018-06-15T13:04:00Z">
            <w:rPr>
              <w:lang w:val="sk-SK"/>
            </w:rPr>
          </w:rPrChange>
        </w:rPr>
        <w:t>analýza vzájomných vzťahov hemodynamických parametrov vypočítaných z dát celotelovej viackanálovej bioimpedancie, krvného tlaku, EKG a srdečných zvukov a</w:t>
      </w:r>
      <w:ins w:id="19" w:author="Langer, Peter" w:date="2018-06-18T13:08:00Z">
        <w:r w:rsidR="003C46C0">
          <w:rPr>
            <w:highlight w:val="yellow"/>
            <w:lang w:val="sk-SK"/>
          </w:rPr>
          <w:t xml:space="preserve"> s uvážením </w:t>
        </w:r>
      </w:ins>
      <w:ins w:id="20" w:author="Langer, Peter" w:date="2018-06-18T13:09:00Z">
        <w:r w:rsidR="003C46C0">
          <w:rPr>
            <w:highlight w:val="yellow"/>
            <w:lang w:val="sk-SK"/>
          </w:rPr>
          <w:t>vzájomných vzťahov</w:t>
        </w:r>
      </w:ins>
      <w:r w:rsidRPr="00D57F95">
        <w:rPr>
          <w:highlight w:val="yellow"/>
          <w:lang w:val="sk-SK"/>
          <w:rPrChange w:id="21" w:author="josef" w:date="2018-06-15T13:04:00Z">
            <w:rPr>
              <w:lang w:val="sk-SK"/>
            </w:rPr>
          </w:rPrChange>
        </w:rPr>
        <w:t> </w:t>
      </w:r>
      <w:del w:id="22" w:author="Langer, Peter" w:date="2018-06-18T13:09:00Z">
        <w:r w:rsidRPr="00D57F95" w:rsidDel="003C46C0">
          <w:rPr>
            <w:highlight w:val="yellow"/>
            <w:lang w:val="sk-SK"/>
            <w:rPrChange w:id="23" w:author="josef" w:date="2018-06-15T13:04:00Z">
              <w:rPr>
                <w:lang w:val="sk-SK"/>
              </w:rPr>
            </w:rPrChange>
          </w:rPr>
          <w:delText xml:space="preserve">tým </w:delText>
        </w:r>
      </w:del>
      <w:r w:rsidRPr="00D57F95">
        <w:rPr>
          <w:highlight w:val="yellow"/>
          <w:lang w:val="sk-SK"/>
          <w:rPrChange w:id="24" w:author="josef" w:date="2018-06-15T13:04:00Z">
            <w:rPr>
              <w:lang w:val="sk-SK"/>
            </w:rPr>
          </w:rPrChange>
        </w:rPr>
        <w:t>prispieť k spresneniu výpočtu srdcového výdaja z bioimpedancie.</w:t>
      </w:r>
      <w:ins w:id="25" w:author="josef" w:date="2018-06-15T13:04:00Z">
        <w:r w:rsidR="00D57F95">
          <w:rPr>
            <w:lang w:val="sk-SK"/>
          </w:rPr>
          <w:t xml:space="preserve"> </w:t>
        </w:r>
        <w:del w:id="26" w:author="Langer, Peter" w:date="2018-06-18T13:35:00Z">
          <w:r w:rsidR="00D57F95" w:rsidDel="00430AEB">
            <w:rPr>
              <w:lang w:val="sk-SK"/>
            </w:rPr>
            <w:delText>Nelíbí se mi</w:delText>
          </w:r>
        </w:del>
      </w:ins>
      <w:ins w:id="27" w:author="josef" w:date="2018-06-15T13:05:00Z">
        <w:del w:id="28" w:author="Langer, Peter" w:date="2018-06-18T13:35:00Z">
          <w:r w:rsidR="00D57F95" w:rsidDel="00430AEB">
            <w:rPr>
              <w:lang w:val="sk-SK"/>
            </w:rPr>
            <w:delText xml:space="preserve"> zluté, narhuji</w:delText>
          </w:r>
        </w:del>
      </w:ins>
      <w:ins w:id="29" w:author="josef" w:date="2018-06-15T13:04:00Z">
        <w:del w:id="30" w:author="Langer, Peter" w:date="2018-06-18T13:35:00Z">
          <w:r w:rsidR="00D57F95" w:rsidDel="00430AEB">
            <w:rPr>
              <w:lang w:val="sk-SK"/>
            </w:rPr>
            <w:delText xml:space="preserve"> Cieľom tejto</w:delText>
          </w:r>
          <w:r w:rsidR="00D57F95" w:rsidRPr="001D1BAE" w:rsidDel="00430AEB">
            <w:rPr>
              <w:lang w:val="sk-SK"/>
            </w:rPr>
            <w:delText xml:space="preserve"> práca </w:delText>
          </w:r>
          <w:r w:rsidR="00D57F95" w:rsidDel="00430AEB">
            <w:rPr>
              <w:lang w:val="sk-SK"/>
            </w:rPr>
            <w:delText>je</w:delText>
          </w:r>
          <w:r w:rsidR="00D57F95" w:rsidRPr="001D1BAE" w:rsidDel="00430AEB">
            <w:rPr>
              <w:lang w:val="sk-SK"/>
            </w:rPr>
            <w:delText xml:space="preserve"> </w:delText>
          </w:r>
          <w:r w:rsidR="00D57F95" w:rsidDel="00430AEB">
            <w:rPr>
              <w:lang w:val="sk-SK"/>
            </w:rPr>
            <w:delText>analýza vzájomných</w:delText>
          </w:r>
          <w:r w:rsidR="00D57F95" w:rsidRPr="001D1BAE" w:rsidDel="00430AEB">
            <w:rPr>
              <w:lang w:val="sk-SK"/>
            </w:rPr>
            <w:delText xml:space="preserve"> vzťah</w:delText>
          </w:r>
          <w:r w:rsidR="00D57F95" w:rsidDel="00430AEB">
            <w:rPr>
              <w:lang w:val="sk-SK"/>
            </w:rPr>
            <w:delText>ov</w:delText>
          </w:r>
          <w:r w:rsidR="00D57F95" w:rsidRPr="001D1BAE" w:rsidDel="00430AEB">
            <w:rPr>
              <w:lang w:val="sk-SK"/>
            </w:rPr>
            <w:delText xml:space="preserve"> hemodynamických parametrov vypočítaných z dát celotelovej viackanálovej bioimpedancie, krvného tlaku, EKG a srdečných zvukov</w:delText>
          </w:r>
          <w:r w:rsidR="00D57F95" w:rsidDel="00430AEB">
            <w:rPr>
              <w:lang w:val="sk-SK"/>
            </w:rPr>
            <w:delText xml:space="preserve"> a</w:delText>
          </w:r>
        </w:del>
      </w:ins>
      <w:ins w:id="31" w:author="josef" w:date="2018-06-15T13:05:00Z">
        <w:del w:id="32" w:author="Langer, Peter" w:date="2018-06-18T13:35:00Z">
          <w:r w:rsidR="00D57F95" w:rsidDel="00430AEB">
            <w:rPr>
              <w:lang w:val="sk-SK"/>
            </w:rPr>
            <w:delText xml:space="preserve"> s uvážením vzájemných vztahů </w:delText>
          </w:r>
        </w:del>
      </w:ins>
      <w:ins w:id="33" w:author="josef" w:date="2018-06-15T13:04:00Z">
        <w:del w:id="34" w:author="Langer, Peter" w:date="2018-06-18T13:35:00Z">
          <w:r w:rsidR="00D57F95" w:rsidDel="00430AEB">
            <w:rPr>
              <w:lang w:val="sk-SK"/>
            </w:rPr>
            <w:delText>prispieť k spresneniu výpočtu srdcového výdaja z bioimpedancie</w:delText>
          </w:r>
          <w:r w:rsidR="00D57F95" w:rsidRPr="001D1BAE" w:rsidDel="00430AEB">
            <w:rPr>
              <w:lang w:val="sk-SK"/>
            </w:rPr>
            <w:delText>.</w:delText>
          </w:r>
          <w:r w:rsidR="00D57F95" w:rsidDel="00430AEB">
            <w:rPr>
              <w:lang w:val="sk-SK"/>
            </w:rPr>
            <w:delText xml:space="preserve"> </w:delText>
          </w:r>
        </w:del>
      </w:ins>
      <w:ins w:id="35" w:author="josef" w:date="2018-06-15T13:06:00Z">
        <w:del w:id="36" w:author="Langer, Peter" w:date="2018-06-18T13:35:00Z">
          <w:r w:rsidR="00D57F95" w:rsidDel="00430AEB">
            <w:rPr>
              <w:lang w:val="sk-SK"/>
            </w:rPr>
            <w:delText>POKUD JE NECO TAKOVEHO V VYSLEDCICH</w:delText>
          </w:r>
        </w:del>
      </w:ins>
      <w:del w:id="37" w:author="Langer, Peter" w:date="2018-06-18T13:35:00Z">
        <w:r w:rsidDel="00430AEB">
          <w:rPr>
            <w:lang w:val="sk-SK"/>
          </w:rPr>
          <w:delText xml:space="preserve"> </w:delText>
        </w:r>
      </w:del>
      <w:r w:rsidRPr="006352AE">
        <w:rPr>
          <w:b/>
          <w:lang w:val="sk-SK"/>
        </w:rPr>
        <w:t>Metódy:</w:t>
      </w:r>
      <w:r>
        <w:rPr>
          <w:lang w:val="sk-SK"/>
        </w:rPr>
        <w:t xml:space="preserve"> Hemodynamické </w:t>
      </w:r>
      <w:commentRangeStart w:id="38"/>
      <w:r>
        <w:rPr>
          <w:lang w:val="sk-SK"/>
        </w:rPr>
        <w:t>parametre</w:t>
      </w:r>
      <w:commentRangeEnd w:id="38"/>
      <w:r w:rsidR="004C6A4A">
        <w:rPr>
          <w:rStyle w:val="CommentReference"/>
        </w:rPr>
        <w:commentReference w:id="38"/>
      </w:r>
      <w:ins w:id="39" w:author="Langer, Peter" w:date="2018-06-18T13:11:00Z">
        <w:r w:rsidR="003C46C0">
          <w:rPr>
            <w:lang w:val="sk-SK"/>
          </w:rPr>
          <w:t>: tok krvy, rýchlosť pulznej vlny, rozloženie krvy v tele, krvný tlak</w:t>
        </w:r>
      </w:ins>
      <w:ins w:id="40" w:author="Langer, Peter" w:date="2018-06-18T13:12:00Z">
        <w:r w:rsidR="003C46C0">
          <w:rPr>
            <w:lang w:val="sk-SK"/>
          </w:rPr>
          <w:t xml:space="preserve"> a</w:t>
        </w:r>
      </w:ins>
      <w:ins w:id="41" w:author="Langer, Peter" w:date="2018-06-18T14:16:00Z">
        <w:r w:rsidR="00B51465">
          <w:rPr>
            <w:lang w:val="sk-SK"/>
          </w:rPr>
          <w:t> </w:t>
        </w:r>
      </w:ins>
      <w:ins w:id="42" w:author="Langer, Peter" w:date="2018-06-18T13:14:00Z">
        <w:r w:rsidR="003C46C0">
          <w:rPr>
            <w:lang w:val="sk-SK"/>
          </w:rPr>
          <w:t>ďalšie</w:t>
        </w:r>
      </w:ins>
      <w:ins w:id="43" w:author="Langer, Peter" w:date="2018-06-18T14:16:00Z">
        <w:r w:rsidR="00B51465">
          <w:rPr>
            <w:lang w:val="sk-SK"/>
          </w:rPr>
          <w:t xml:space="preserve"> </w:t>
        </w:r>
      </w:ins>
      <w:del w:id="44" w:author="Langer, Peter" w:date="2018-06-18T13:11:00Z">
        <w:r w:rsidDel="003C46C0">
          <w:rPr>
            <w:lang w:val="sk-SK"/>
          </w:rPr>
          <w:delText xml:space="preserve"> </w:delText>
        </w:r>
      </w:del>
      <w:r>
        <w:rPr>
          <w:lang w:val="sk-SK"/>
        </w:rPr>
        <w:t>sú korelované s dýchaním. Je sledovaná sila väzby dýchania na parametre a posun reakcia parametr</w:t>
      </w:r>
      <w:r w:rsidR="00483ECD">
        <w:rPr>
          <w:lang w:val="sk-SK"/>
        </w:rPr>
        <w:t>ov</w:t>
      </w:r>
      <w:r>
        <w:rPr>
          <w:lang w:val="sk-SK"/>
        </w:rPr>
        <w:t xml:space="preserve"> na dýchanie. Ďalej je v tejto práci uvedený výpočet srdcového výdaja z impedancie krku a tento výpočet je porovnaný s meraním srdcového výdaja echokardiografiou. Kontinuálnym meraním srdcového výdaja je sledovaná relatívna zmena srdcového výdaja pri fyzickej záťaži. Relatívna zmena je porovnaná so simultánnym meraním echokardiografiou a termodilúciou. </w:t>
      </w:r>
      <w:r w:rsidRPr="006352AE">
        <w:rPr>
          <w:b/>
          <w:lang w:val="sk-SK"/>
        </w:rPr>
        <w:t>Výsledky:</w:t>
      </w:r>
      <w:r>
        <w:rPr>
          <w:b/>
          <w:lang w:val="sk-SK"/>
        </w:rPr>
        <w:t xml:space="preserve"> </w:t>
      </w:r>
      <w:r>
        <w:rPr>
          <w:lang w:val="sk-SK"/>
        </w:rPr>
        <w:t xml:space="preserve">Táto práca </w:t>
      </w:r>
      <w:r w:rsidR="00806681">
        <w:rPr>
          <w:lang w:val="sk-SK"/>
        </w:rPr>
        <w:t>predstavuje nové metódy na analýzu</w:t>
      </w:r>
      <w:r>
        <w:rPr>
          <w:rStyle w:val="CommentReference"/>
        </w:rPr>
        <w:commentReference w:id="45"/>
      </w:r>
      <w:r w:rsidRPr="001D1BAE">
        <w:rPr>
          <w:lang w:val="sk-SK"/>
        </w:rPr>
        <w:t> vzťahu hemodynamický</w:t>
      </w:r>
      <w:r>
        <w:rPr>
          <w:lang w:val="sk-SK"/>
        </w:rPr>
        <w:t>c</w:t>
      </w:r>
      <w:r w:rsidRPr="001D1BAE">
        <w:rPr>
          <w:lang w:val="sk-SK"/>
        </w:rPr>
        <w:t xml:space="preserve">h parametrov a ich reakcií na excitáciu srdcovocievneho systému </w:t>
      </w:r>
      <w:r>
        <w:rPr>
          <w:lang w:val="sk-SK"/>
        </w:rPr>
        <w:t xml:space="preserve">hlbokým a spontánnym </w:t>
      </w:r>
      <w:r w:rsidRPr="001D1BAE">
        <w:rPr>
          <w:lang w:val="sk-SK"/>
        </w:rPr>
        <w:t xml:space="preserve">dýchaním. Prináša takisto informácie o miere variability hemodynamických parametrov a ich vplyve na výpočet tepového objemu. </w:t>
      </w:r>
      <w:commentRangeStart w:id="46"/>
      <w:r>
        <w:rPr>
          <w:lang w:val="sk-SK"/>
        </w:rPr>
        <w:t>N</w:t>
      </w:r>
      <w:r w:rsidRPr="001D1BAE">
        <w:rPr>
          <w:lang w:val="sk-SK"/>
        </w:rPr>
        <w:t>ov</w:t>
      </w:r>
      <w:r>
        <w:rPr>
          <w:lang w:val="sk-SK"/>
        </w:rPr>
        <w:t>á</w:t>
      </w:r>
      <w:r w:rsidRPr="001D1BAE">
        <w:rPr>
          <w:lang w:val="sk-SK"/>
        </w:rPr>
        <w:t xml:space="preserve"> metód</w:t>
      </w:r>
      <w:r>
        <w:rPr>
          <w:lang w:val="sk-SK"/>
        </w:rPr>
        <w:t>a</w:t>
      </w:r>
      <w:r w:rsidRPr="001D1BAE">
        <w:rPr>
          <w:lang w:val="sk-SK"/>
        </w:rPr>
        <w:t xml:space="preserve"> na výpočet </w:t>
      </w:r>
      <w:r>
        <w:rPr>
          <w:lang w:val="sk-SK"/>
        </w:rPr>
        <w:t>tepového objemu</w:t>
      </w:r>
      <w:r w:rsidRPr="001D1BAE">
        <w:rPr>
          <w:lang w:val="sk-SK"/>
        </w:rPr>
        <w:t xml:space="preserve"> z dát impedancie krku</w:t>
      </w:r>
      <w:r>
        <w:rPr>
          <w:lang w:val="sk-SK"/>
        </w:rPr>
        <w:t xml:space="preserve"> </w:t>
      </w:r>
      <w:commentRangeStart w:id="47"/>
      <w:r>
        <w:rPr>
          <w:lang w:val="sk-SK"/>
        </w:rPr>
        <w:t xml:space="preserve">dosahuje </w:t>
      </w:r>
      <w:ins w:id="48" w:author="Langer, Peter" w:date="2018-06-18T14:10:00Z">
        <w:r w:rsidR="00CE641C">
          <w:rPr>
            <w:lang w:val="sk-SK"/>
          </w:rPr>
          <w:t>lepšiu zhodu s meraním tepového objemu echokardiografiou</w:t>
        </w:r>
      </w:ins>
      <w:ins w:id="49" w:author="Langer, Peter" w:date="2018-06-18T14:21:00Z">
        <w:r w:rsidR="00EA72A0">
          <w:rPr>
            <w:lang w:val="sk-SK"/>
          </w:rPr>
          <w:t xml:space="preserve"> </w:t>
        </w:r>
      </w:ins>
      <w:ins w:id="50" w:author="Langer, Peter" w:date="2018-06-18T14:20:00Z">
        <w:r w:rsidR="00EA72A0">
          <w:rPr>
            <w:lang w:val="sk-SK"/>
          </w:rPr>
          <w:t>( smernica regresnej priamky = 0,88</w:t>
        </w:r>
      </w:ins>
      <w:ins w:id="51" w:author="Langer, Peter" w:date="2018-06-18T14:21:00Z">
        <w:r w:rsidR="00EA72A0">
          <w:rPr>
            <w:lang w:val="sk-SK"/>
          </w:rPr>
          <w:t>)</w:t>
        </w:r>
      </w:ins>
      <w:ins w:id="52" w:author="Langer, Peter" w:date="2018-06-18T14:14:00Z">
        <w:r w:rsidR="00CE641C">
          <w:rPr>
            <w:lang w:val="sk-SK"/>
          </w:rPr>
          <w:t>,</w:t>
        </w:r>
      </w:ins>
      <w:ins w:id="53" w:author="Langer, Peter" w:date="2018-06-18T14:10:00Z">
        <w:r w:rsidR="00CE641C">
          <w:rPr>
            <w:lang w:val="sk-SK"/>
          </w:rPr>
          <w:t xml:space="preserve"> ako meranie SV </w:t>
        </w:r>
      </w:ins>
      <w:ins w:id="54" w:author="Langer, Peter" w:date="2018-06-18T14:11:00Z">
        <w:r w:rsidR="00CE641C">
          <w:rPr>
            <w:lang w:val="sk-SK"/>
          </w:rPr>
          <w:t>z</w:t>
        </w:r>
      </w:ins>
      <w:ins w:id="55" w:author="Langer, Peter" w:date="2018-06-18T14:12:00Z">
        <w:r w:rsidR="00CE641C">
          <w:rPr>
            <w:lang w:val="sk-SK"/>
          </w:rPr>
          <w:t xml:space="preserve"> impedancie </w:t>
        </w:r>
        <w:r w:rsidR="00B51465">
          <w:rPr>
            <w:lang w:val="sk-SK"/>
          </w:rPr>
          <w:t>hrudníka</w:t>
        </w:r>
      </w:ins>
      <w:ins w:id="56" w:author="Langer, Peter" w:date="2018-06-18T14:21:00Z">
        <w:r w:rsidR="00EA72A0">
          <w:rPr>
            <w:lang w:val="sk-SK"/>
          </w:rPr>
          <w:t xml:space="preserve"> </w:t>
        </w:r>
        <w:r w:rsidR="00EA72A0">
          <w:rPr>
            <w:lang w:val="sk-SK"/>
          </w:rPr>
          <w:t xml:space="preserve">(smernica </w:t>
        </w:r>
        <w:r w:rsidR="00EA72A0">
          <w:rPr>
            <w:lang w:val="sk-SK"/>
          </w:rPr>
          <w:t>regresnej priamky = 1,47</w:t>
        </w:r>
      </w:ins>
      <w:ins w:id="57" w:author="Langer, Peter" w:date="2018-06-18T14:12:00Z">
        <w:r w:rsidR="00EA72A0">
          <w:rPr>
            <w:lang w:val="sk-SK"/>
          </w:rPr>
          <w:t>).</w:t>
        </w:r>
      </w:ins>
      <w:del w:id="58" w:author="Langer, Peter" w:date="2018-06-18T14:12:00Z">
        <w:r w:rsidDel="00CE641C">
          <w:rPr>
            <w:lang w:val="sk-SK"/>
          </w:rPr>
          <w:delText xml:space="preserve">porovnateľných výsledkov </w:delText>
        </w:r>
        <w:commentRangeEnd w:id="47"/>
        <w:r w:rsidR="00B50087" w:rsidDel="00CE641C">
          <w:rPr>
            <w:rStyle w:val="CommentReference"/>
          </w:rPr>
          <w:commentReference w:id="47"/>
        </w:r>
        <w:r w:rsidDel="00CE641C">
          <w:rPr>
            <w:lang w:val="sk-SK"/>
          </w:rPr>
          <w:delText>ako metóda výpočtu tepového objemu,</w:delText>
        </w:r>
        <w:commentRangeEnd w:id="46"/>
        <w:r w:rsidR="00D57F95" w:rsidDel="00CE641C">
          <w:rPr>
            <w:rStyle w:val="CommentReference"/>
          </w:rPr>
          <w:commentReference w:id="46"/>
        </w:r>
        <w:r w:rsidDel="00CE641C">
          <w:rPr>
            <w:lang w:val="sk-SK"/>
          </w:rPr>
          <w:delText xml:space="preserve"> </w:delText>
        </w:r>
      </w:del>
      <w:del w:id="59" w:author="Langer, Peter" w:date="2018-06-18T14:21:00Z">
        <w:r w:rsidDel="00EA72A0">
          <w:rPr>
            <w:lang w:val="sk-SK"/>
          </w:rPr>
          <w:delText>je</w:delText>
        </w:r>
      </w:del>
      <w:r>
        <w:rPr>
          <w:lang w:val="sk-SK"/>
        </w:rPr>
        <w:t xml:space="preserve"> </w:t>
      </w:r>
      <w:del w:id="60" w:author="Langer, Peter" w:date="2018-06-18T14:13:00Z">
        <w:r w:rsidDel="00CE641C">
          <w:rPr>
            <w:lang w:val="sk-SK"/>
          </w:rPr>
          <w:delText>však</w:delText>
        </w:r>
      </w:del>
      <w:ins w:id="61" w:author="Langer, Peter" w:date="2018-06-18T14:21:00Z">
        <w:r w:rsidR="00EA72A0">
          <w:rPr>
            <w:lang w:val="sk-SK"/>
          </w:rPr>
          <w:t>N</w:t>
        </w:r>
      </w:ins>
      <w:ins w:id="62" w:author="Langer, Peter" w:date="2018-06-18T14:13:00Z">
        <w:r w:rsidR="00CE641C">
          <w:rPr>
            <w:lang w:val="sk-SK"/>
          </w:rPr>
          <w:t>avyše</w:t>
        </w:r>
      </w:ins>
      <w:del w:id="63" w:author="Langer, Peter" w:date="2018-06-18T14:13:00Z">
        <w:r w:rsidDel="00CE641C">
          <w:rPr>
            <w:lang w:val="sk-SK"/>
          </w:rPr>
          <w:delText xml:space="preserve"> </w:delText>
        </w:r>
      </w:del>
      <w:ins w:id="64" w:author="Langer, Peter" w:date="2018-06-18T14:13:00Z">
        <w:r w:rsidR="00CE641C">
          <w:rPr>
            <w:lang w:val="sk-SK"/>
          </w:rPr>
          <w:t xml:space="preserve"> </w:t>
        </w:r>
      </w:ins>
      <w:ins w:id="65" w:author="Langer, Peter" w:date="2018-06-18T14:21:00Z">
        <w:r w:rsidR="00EA72A0">
          <w:rPr>
            <w:lang w:val="sk-SK"/>
          </w:rPr>
          <w:t xml:space="preserve">je meranie impedancie krku </w:t>
        </w:r>
      </w:ins>
      <w:ins w:id="66" w:author="Langer, Peter" w:date="2018-06-18T14:05:00Z">
        <w:r w:rsidR="00EA72A0">
          <w:rPr>
            <w:lang w:val="sk-SK"/>
          </w:rPr>
          <w:t>jednoduchšie</w:t>
        </w:r>
      </w:ins>
      <w:commentRangeStart w:id="67"/>
      <w:del w:id="68" w:author="Langer, Peter" w:date="2018-06-18T14:06:00Z">
        <w:r w:rsidDel="00CE641C">
          <w:rPr>
            <w:lang w:val="sk-SK"/>
          </w:rPr>
          <w:delText>pohodlnejšia</w:delText>
        </w:r>
        <w:commentRangeEnd w:id="67"/>
        <w:r w:rsidR="004C6A4A" w:rsidDel="00CE641C">
          <w:rPr>
            <w:rStyle w:val="CommentReference"/>
          </w:rPr>
          <w:commentReference w:id="67"/>
        </w:r>
      </w:del>
      <w:r>
        <w:rPr>
          <w:lang w:val="sk-SK"/>
        </w:rPr>
        <w:t xml:space="preserve"> </w:t>
      </w:r>
      <w:del w:id="69" w:author="Langer, Peter" w:date="2018-06-18T14:22:00Z">
        <w:r w:rsidDel="00EA72A0">
          <w:rPr>
            <w:lang w:val="sk-SK"/>
          </w:rPr>
          <w:delText xml:space="preserve">na </w:delText>
        </w:r>
        <w:commentRangeStart w:id="70"/>
        <w:r w:rsidDel="00EA72A0">
          <w:rPr>
            <w:lang w:val="sk-SK"/>
          </w:rPr>
          <w:delText>meranie</w:delText>
        </w:r>
      </w:del>
      <w:commentRangeEnd w:id="70"/>
      <w:ins w:id="71" w:author="vv" w:date="2018-06-15T15:12:00Z">
        <w:del w:id="72" w:author="Langer, Peter" w:date="2018-06-18T14:22:00Z">
          <w:r w:rsidR="001243B9" w:rsidDel="00EA72A0">
            <w:rPr>
              <w:lang w:val="sk-SK"/>
            </w:rPr>
            <w:delText xml:space="preserve"> </w:delText>
          </w:r>
        </w:del>
        <w:del w:id="73" w:author="Langer, Peter" w:date="2018-06-18T14:07:00Z">
          <w:r w:rsidR="001243B9" w:rsidRPr="001243B9" w:rsidDel="00CE641C">
            <w:rPr>
              <w:highlight w:val="yellow"/>
              <w:lang w:val="sk-SK"/>
              <w:rPrChange w:id="74" w:author="vv" w:date="2018-06-15T15:12:00Z">
                <w:rPr>
                  <w:lang w:val="sk-SK"/>
                </w:rPr>
              </w:rPrChange>
            </w:rPr>
            <w:delText>pohodlnejsi neni vhodne slovo vice vysvetlit aspekty</w:delText>
          </w:r>
        </w:del>
      </w:ins>
      <w:del w:id="75" w:author="Langer, Peter" w:date="2018-06-18T14:07:00Z">
        <w:r w:rsidR="00505BE2" w:rsidDel="00CE641C">
          <w:rPr>
            <w:rStyle w:val="CommentReference"/>
          </w:rPr>
          <w:commentReference w:id="70"/>
        </w:r>
        <w:r w:rsidDel="00CE641C">
          <w:rPr>
            <w:lang w:val="sk-SK"/>
          </w:rPr>
          <w:delText xml:space="preserve"> </w:delText>
        </w:r>
      </w:del>
      <w:r>
        <w:rPr>
          <w:lang w:val="sk-SK"/>
        </w:rPr>
        <w:t>a nieje tak ovplyvnen</w:t>
      </w:r>
      <w:ins w:id="76" w:author="Langer, Peter" w:date="2018-06-18T14:22:00Z">
        <w:r w:rsidR="00EA72A0">
          <w:rPr>
            <w:lang w:val="sk-SK"/>
          </w:rPr>
          <w:t>é</w:t>
        </w:r>
      </w:ins>
      <w:del w:id="77" w:author="Langer, Peter" w:date="2018-06-18T14:22:00Z">
        <w:r w:rsidDel="00EA72A0">
          <w:rPr>
            <w:lang w:val="sk-SK"/>
          </w:rPr>
          <w:delText>á</w:delText>
        </w:r>
      </w:del>
      <w:r>
        <w:rPr>
          <w:lang w:val="sk-SK"/>
        </w:rPr>
        <w:t xml:space="preserve"> dýchaním ako meranie</w:t>
      </w:r>
      <w:bookmarkStart w:id="78" w:name="_GoBack"/>
      <w:r>
        <w:rPr>
          <w:lang w:val="sk-SK"/>
        </w:rPr>
        <w:t xml:space="preserve"> </w:t>
      </w:r>
      <w:bookmarkEnd w:id="78"/>
      <w:r>
        <w:rPr>
          <w:lang w:val="sk-SK"/>
        </w:rPr>
        <w:t xml:space="preserve">z impednacie </w:t>
      </w:r>
      <w:del w:id="79" w:author="Langer, Peter" w:date="2018-06-18T14:14:00Z">
        <w:r w:rsidDel="00CE641C">
          <w:rPr>
            <w:lang w:val="sk-SK"/>
          </w:rPr>
          <w:delText>z </w:delText>
        </w:r>
      </w:del>
      <w:r>
        <w:rPr>
          <w:lang w:val="sk-SK"/>
        </w:rPr>
        <w:t>hrudníka. Kontinuálne meranie srdcového výdaja bioimpedanciou dosahuje podobné relatívne zmeny ako meranie srdcového výdaja echokardiografiou.</w:t>
      </w:r>
    </w:p>
    <w:p w14:paraId="3BD2EA1B" w14:textId="77777777" w:rsidR="002A20CE" w:rsidRDefault="002A20CE"/>
    <w:p w14:paraId="256BE0E8" w14:textId="77777777" w:rsidR="005B57DA" w:rsidRDefault="005B57DA"/>
    <w:p w14:paraId="369FE89E" w14:textId="77777777" w:rsidR="005B57DA" w:rsidRDefault="005B57DA"/>
    <w:p w14:paraId="2FABC20D" w14:textId="77777777" w:rsidR="005B57DA" w:rsidRDefault="005B57DA"/>
    <w:p w14:paraId="6B403F97" w14:textId="77777777" w:rsidR="005B57DA" w:rsidRPr="00FA362E" w:rsidRDefault="005B57DA" w:rsidP="005B57DA">
      <w:pPr>
        <w:pStyle w:val="Heading1"/>
        <w:rPr>
          <w:lang w:val="sk-SK"/>
        </w:rPr>
      </w:pPr>
      <w:bookmarkStart w:id="80" w:name="_Toc386404211"/>
      <w:bookmarkStart w:id="81" w:name="_Toc510268148"/>
      <w:bookmarkStart w:id="82" w:name="_Toc516413224"/>
      <w:r w:rsidRPr="00FA362E">
        <w:rPr>
          <w:lang w:val="sk-SK"/>
        </w:rPr>
        <w:t>Ciele dizertácie</w:t>
      </w:r>
      <w:bookmarkEnd w:id="80"/>
      <w:bookmarkEnd w:id="81"/>
      <w:bookmarkEnd w:id="82"/>
    </w:p>
    <w:p w14:paraId="1AD48004" w14:textId="75CD787A" w:rsidR="005B57DA" w:rsidRPr="00FA362E" w:rsidRDefault="005B57DA" w:rsidP="005B57DA">
      <w:pPr>
        <w:rPr>
          <w:szCs w:val="24"/>
          <w:lang w:val="sk-SK"/>
        </w:rPr>
      </w:pPr>
      <w:r w:rsidRPr="00FA362E">
        <w:rPr>
          <w:szCs w:val="24"/>
          <w:lang w:val="sk-SK"/>
        </w:rPr>
        <w:t xml:space="preserve">Cieľom tejto prace je štúdium </w:t>
      </w:r>
      <w:r>
        <w:rPr>
          <w:szCs w:val="24"/>
          <w:lang w:val="sk-SK"/>
        </w:rPr>
        <w:t>vzájomých väzieb hemodynamických parametrov detekovaných z</w:t>
      </w:r>
      <w:r w:rsidRPr="00FA362E">
        <w:rPr>
          <w:szCs w:val="24"/>
          <w:lang w:val="sk-SK"/>
        </w:rPr>
        <w:t xml:space="preserve">  impedancie hrudníka, impedancie krkavíc</w:t>
      </w:r>
      <w:r>
        <w:rPr>
          <w:szCs w:val="24"/>
          <w:lang w:val="sk-SK"/>
        </w:rPr>
        <w:t>,</w:t>
      </w:r>
      <w:r w:rsidRPr="00FA362E">
        <w:rPr>
          <w:szCs w:val="24"/>
          <w:lang w:val="sk-SK"/>
        </w:rPr>
        <w:t xml:space="preserve"> impedancie dolných </w:t>
      </w:r>
      <w:r>
        <w:rPr>
          <w:szCs w:val="24"/>
          <w:lang w:val="sk-SK"/>
        </w:rPr>
        <w:t xml:space="preserve">a horných </w:t>
      </w:r>
      <w:r w:rsidRPr="00FA362E">
        <w:rPr>
          <w:szCs w:val="24"/>
          <w:lang w:val="sk-SK"/>
        </w:rPr>
        <w:t>končatín, srdečných zvukov</w:t>
      </w:r>
      <w:r>
        <w:rPr>
          <w:szCs w:val="24"/>
          <w:lang w:val="sk-SK"/>
        </w:rPr>
        <w:t>, arteriálneho krvného tlaku</w:t>
      </w:r>
      <w:r w:rsidRPr="00FA362E">
        <w:rPr>
          <w:szCs w:val="24"/>
          <w:lang w:val="sk-SK"/>
        </w:rPr>
        <w:t xml:space="preserve"> a</w:t>
      </w:r>
      <w:r>
        <w:rPr>
          <w:szCs w:val="24"/>
          <w:lang w:val="sk-SK"/>
        </w:rPr>
        <w:t> </w:t>
      </w:r>
      <w:r w:rsidRPr="00FA362E">
        <w:rPr>
          <w:szCs w:val="24"/>
          <w:lang w:val="sk-SK"/>
        </w:rPr>
        <w:t>EKG</w:t>
      </w:r>
      <w:r>
        <w:rPr>
          <w:szCs w:val="24"/>
          <w:lang w:val="sk-SK"/>
        </w:rPr>
        <w:t xml:space="preserve"> počas hlbokého a spontnánneho dýchania.</w:t>
      </w:r>
      <w:r w:rsidRPr="00FA362E">
        <w:rPr>
          <w:szCs w:val="24"/>
          <w:lang w:val="sk-SK"/>
        </w:rPr>
        <w:t xml:space="preserve"> </w:t>
      </w:r>
      <w:r>
        <w:rPr>
          <w:szCs w:val="24"/>
          <w:lang w:val="sk-SK"/>
        </w:rPr>
        <w:t>Boli</w:t>
      </w:r>
      <w:r w:rsidRPr="00FA362E">
        <w:rPr>
          <w:szCs w:val="24"/>
          <w:lang w:val="sk-SK"/>
        </w:rPr>
        <w:t xml:space="preserve"> navrhnuté nové metódy na </w:t>
      </w:r>
      <w:r>
        <w:rPr>
          <w:szCs w:val="24"/>
          <w:lang w:val="sk-SK"/>
        </w:rPr>
        <w:t xml:space="preserve">spresnenie </w:t>
      </w:r>
      <w:r w:rsidRPr="00FA362E">
        <w:rPr>
          <w:szCs w:val="24"/>
          <w:lang w:val="sk-SK"/>
        </w:rPr>
        <w:t xml:space="preserve">detekciu parametrov slúžiacich na výpočet </w:t>
      </w:r>
      <w:r>
        <w:rPr>
          <w:szCs w:val="24"/>
          <w:lang w:val="sk-SK"/>
        </w:rPr>
        <w:t xml:space="preserve">srdečného výdaja. </w:t>
      </w:r>
      <w:commentRangeStart w:id="83"/>
      <w:r w:rsidRPr="00FA362E">
        <w:rPr>
          <w:szCs w:val="24"/>
          <w:lang w:val="sk-SK"/>
        </w:rPr>
        <w:t xml:space="preserve">Dôraz je kladený na </w:t>
      </w:r>
      <w:ins w:id="84" w:author="Langer, Peter" w:date="2018-06-18T12:33:00Z">
        <w:r w:rsidR="007A0815">
          <w:rPr>
            <w:szCs w:val="24"/>
            <w:lang w:val="sk-SK"/>
          </w:rPr>
          <w:t>stanovenie</w:t>
        </w:r>
      </w:ins>
      <w:ins w:id="85" w:author="Langer, Peter" w:date="2018-06-18T12:32:00Z">
        <w:r w:rsidR="007A0815">
          <w:rPr>
            <w:szCs w:val="24"/>
            <w:lang w:val="sk-SK"/>
          </w:rPr>
          <w:t xml:space="preserve"> vpyvu respirácie na impedančný signál a</w:t>
        </w:r>
      </w:ins>
      <w:ins w:id="86" w:author="Langer, Peter" w:date="2018-06-18T12:33:00Z">
        <w:r w:rsidR="007A0815">
          <w:rPr>
            <w:szCs w:val="24"/>
            <w:lang w:val="sk-SK"/>
          </w:rPr>
          <w:t> </w:t>
        </w:r>
      </w:ins>
      <w:ins w:id="87" w:author="Langer, Peter" w:date="2018-06-18T12:34:00Z">
        <w:r w:rsidR="007A0815">
          <w:rPr>
            <w:szCs w:val="24"/>
            <w:lang w:val="sk-SK"/>
          </w:rPr>
          <w:t>stanovenie</w:t>
        </w:r>
      </w:ins>
      <w:ins w:id="88" w:author="Langer, Peter" w:date="2018-06-18T12:32:00Z">
        <w:r w:rsidR="007A0815">
          <w:rPr>
            <w:szCs w:val="24"/>
            <w:lang w:val="sk-SK"/>
          </w:rPr>
          <w:t xml:space="preserve"> </w:t>
        </w:r>
      </w:ins>
      <w:ins w:id="89" w:author="Langer, Peter" w:date="2018-06-18T12:33:00Z">
        <w:r w:rsidR="007A0815">
          <w:rPr>
            <w:szCs w:val="24"/>
            <w:lang w:val="sk-SK"/>
          </w:rPr>
          <w:t>možnosti eliminácie respiračných vplyvov</w:t>
        </w:r>
      </w:ins>
      <w:del w:id="90" w:author="Langer, Peter" w:date="2018-06-18T12:33:00Z">
        <w:r w:rsidRPr="00FA362E" w:rsidDel="007A0815">
          <w:rPr>
            <w:szCs w:val="24"/>
            <w:lang w:val="sk-SK"/>
          </w:rPr>
          <w:delText>potlačenie vplyvu respirácie a iných nežiaducich zložiek signálu hrudníkovej impedancie.</w:delText>
        </w:r>
        <w:commentRangeEnd w:id="83"/>
        <w:r w:rsidR="00A33470" w:rsidDel="007A0815">
          <w:rPr>
            <w:rStyle w:val="CommentReference"/>
          </w:rPr>
          <w:commentReference w:id="83"/>
        </w:r>
        <w:r w:rsidRPr="00FA362E" w:rsidDel="007A0815">
          <w:rPr>
            <w:szCs w:val="24"/>
            <w:lang w:val="sk-SK"/>
          </w:rPr>
          <w:delText xml:space="preserve"> </w:delText>
        </w:r>
      </w:del>
      <w:ins w:id="91" w:author="Langer, Peter" w:date="2018-06-18T12:33:00Z">
        <w:r w:rsidR="007A0815">
          <w:rPr>
            <w:szCs w:val="24"/>
            <w:lang w:val="sk-SK"/>
          </w:rPr>
          <w:t>.</w:t>
        </w:r>
      </w:ins>
      <w:r w:rsidRPr="00FA362E">
        <w:rPr>
          <w:szCs w:val="24"/>
          <w:lang w:val="sk-SK"/>
        </w:rPr>
        <w:t xml:space="preserve">Následne </w:t>
      </w:r>
      <w:r>
        <w:rPr>
          <w:szCs w:val="24"/>
          <w:lang w:val="sk-SK"/>
        </w:rPr>
        <w:t>boli</w:t>
      </w:r>
      <w:r w:rsidRPr="00FA362E">
        <w:rPr>
          <w:szCs w:val="24"/>
          <w:lang w:val="sk-SK"/>
        </w:rPr>
        <w:t xml:space="preserve"> nové metódy porovnan</w:t>
      </w:r>
      <w:r>
        <w:rPr>
          <w:szCs w:val="24"/>
          <w:lang w:val="sk-SK"/>
        </w:rPr>
        <w:t>é</w:t>
      </w:r>
      <w:r w:rsidRPr="00FA362E">
        <w:rPr>
          <w:szCs w:val="24"/>
          <w:lang w:val="sk-SK"/>
        </w:rPr>
        <w:t xml:space="preserve"> s výpočtom SV pomocou Dopplerovskej echokardiografie</w:t>
      </w:r>
      <w:r>
        <w:rPr>
          <w:szCs w:val="24"/>
          <w:lang w:val="sk-SK"/>
        </w:rPr>
        <w:t xml:space="preserve"> a termodilúcie</w:t>
      </w:r>
      <w:r w:rsidRPr="00FA362E">
        <w:rPr>
          <w:szCs w:val="24"/>
          <w:lang w:val="sk-SK"/>
        </w:rPr>
        <w:t>.</w:t>
      </w:r>
    </w:p>
    <w:p w14:paraId="653FCC2D" w14:textId="77777777" w:rsidR="005B57DA" w:rsidRPr="00FA362E" w:rsidRDefault="005B57DA" w:rsidP="005B57DA">
      <w:pPr>
        <w:rPr>
          <w:szCs w:val="24"/>
          <w:lang w:val="sk-SK"/>
        </w:rPr>
      </w:pPr>
    </w:p>
    <w:p w14:paraId="5B88D96D" w14:textId="77777777" w:rsidR="005B57DA" w:rsidRPr="00FA362E" w:rsidRDefault="005B57DA" w:rsidP="005B57DA">
      <w:pPr>
        <w:rPr>
          <w:szCs w:val="24"/>
          <w:lang w:val="sk-SK"/>
        </w:rPr>
      </w:pPr>
      <w:r w:rsidRPr="00FA362E">
        <w:rPr>
          <w:szCs w:val="24"/>
          <w:lang w:val="sk-SK"/>
        </w:rPr>
        <w:t xml:space="preserve">Návrh a otestovanie novej metodiky detekcie parametrov pre výpočet SV zahrňuje: </w:t>
      </w:r>
    </w:p>
    <w:p w14:paraId="2C0A06D6" w14:textId="77777777" w:rsidR="005B57DA" w:rsidRPr="00FA362E" w:rsidRDefault="005B57DA" w:rsidP="005B57DA">
      <w:pPr>
        <w:pStyle w:val="ListParagraph"/>
        <w:numPr>
          <w:ilvl w:val="0"/>
          <w:numId w:val="4"/>
        </w:numPr>
        <w:rPr>
          <w:szCs w:val="24"/>
          <w:lang w:val="sk-SK"/>
        </w:rPr>
      </w:pPr>
      <w:r w:rsidRPr="00FA362E">
        <w:rPr>
          <w:szCs w:val="24"/>
          <w:lang w:val="sk-SK"/>
        </w:rPr>
        <w:t xml:space="preserve">Detekcia prvého </w:t>
      </w:r>
      <w:r>
        <w:rPr>
          <w:szCs w:val="24"/>
          <w:lang w:val="sk-SK"/>
        </w:rPr>
        <w:t xml:space="preserve">a </w:t>
      </w:r>
      <w:r w:rsidRPr="00FA362E">
        <w:rPr>
          <w:szCs w:val="24"/>
          <w:lang w:val="sk-SK"/>
        </w:rPr>
        <w:t xml:space="preserve">druhého srdečného zvuku </w:t>
      </w:r>
      <w:r>
        <w:rPr>
          <w:szCs w:val="24"/>
          <w:lang w:val="sk-SK"/>
        </w:rPr>
        <w:t>(</w:t>
      </w:r>
      <w:r w:rsidRPr="00FA362E">
        <w:rPr>
          <w:szCs w:val="24"/>
          <w:lang w:val="sk-SK"/>
        </w:rPr>
        <w:t>S1</w:t>
      </w:r>
      <w:r>
        <w:rPr>
          <w:szCs w:val="24"/>
          <w:lang w:val="sk-SK"/>
        </w:rPr>
        <w:t>, S2)</w:t>
      </w:r>
      <w:r w:rsidRPr="00FA362E">
        <w:rPr>
          <w:szCs w:val="24"/>
          <w:lang w:val="sk-SK"/>
        </w:rPr>
        <w:t xml:space="preserve"> </w:t>
      </w:r>
    </w:p>
    <w:p w14:paraId="17B50A39" w14:textId="77777777" w:rsidR="005B57DA" w:rsidRDefault="005B57DA" w:rsidP="005B57DA">
      <w:pPr>
        <w:pStyle w:val="ListParagraph"/>
        <w:numPr>
          <w:ilvl w:val="0"/>
          <w:numId w:val="4"/>
        </w:numPr>
        <w:rPr>
          <w:szCs w:val="24"/>
          <w:lang w:val="sk-SK"/>
        </w:rPr>
      </w:pPr>
      <w:r w:rsidRPr="00FA362E">
        <w:rPr>
          <w:szCs w:val="24"/>
          <w:lang w:val="sk-SK"/>
        </w:rPr>
        <w:t xml:space="preserve">Detekcia parametru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p>
    <w:p w14:paraId="1755F551" w14:textId="3B06CD6E" w:rsidR="005B57DA" w:rsidRDefault="007A0815" w:rsidP="005B57DA">
      <w:pPr>
        <w:pStyle w:val="ListParagraph"/>
        <w:numPr>
          <w:ilvl w:val="0"/>
          <w:numId w:val="3"/>
        </w:numPr>
        <w:rPr>
          <w:szCs w:val="24"/>
          <w:lang w:val="sk-SK"/>
        </w:rPr>
      </w:pPr>
      <w:ins w:id="92" w:author="Langer, Peter" w:date="2018-06-18T12:30:00Z">
        <w:r>
          <w:rPr>
            <w:szCs w:val="24"/>
            <w:lang w:val="sk-SK"/>
          </w:rPr>
          <w:t>Stanovenie súvislostí detekovaných parametrov</w:t>
        </w:r>
      </w:ins>
      <w:ins w:id="93" w:author="Pavel Jurak" w:date="2018-06-15T12:56:00Z">
        <w:del w:id="94" w:author="Langer, Peter" w:date="2018-06-18T13:59:00Z">
          <w:r w:rsidR="00A33470" w:rsidDel="003406A7">
            <w:rPr>
              <w:szCs w:val="24"/>
              <w:lang w:val="sk-SK"/>
            </w:rPr>
            <w:delText xml:space="preserve">Stanovení souvislostí detekovaných parametrů </w:delText>
          </w:r>
        </w:del>
      </w:ins>
      <w:del w:id="95" w:author="Langer, Peter" w:date="2018-06-18T13:59:00Z">
        <w:r w:rsidR="005B57DA" w:rsidRPr="00FA362E" w:rsidDel="003406A7">
          <w:rPr>
            <w:szCs w:val="24"/>
            <w:lang w:val="sk-SK"/>
          </w:rPr>
          <w:delText>Detekované parametre</w:delText>
        </w:r>
      </w:del>
      <w:del w:id="96" w:author="Pavel Jurak" w:date="2018-06-15T12:57:00Z">
        <w:r w:rsidR="005B57DA" w:rsidRPr="00FA362E" w:rsidDel="00A33470">
          <w:rPr>
            <w:szCs w:val="24"/>
            <w:lang w:val="sk-SK"/>
          </w:rPr>
          <w:delText xml:space="preserve"> by mali korelovať </w:delText>
        </w:r>
      </w:del>
      <w:r w:rsidR="005B57DA" w:rsidRPr="00FA362E">
        <w:rPr>
          <w:szCs w:val="24"/>
          <w:lang w:val="sk-SK"/>
        </w:rPr>
        <w:t>s fyziologickými procesmi – s</w:t>
      </w:r>
      <w:r w:rsidR="005B57DA">
        <w:rPr>
          <w:szCs w:val="24"/>
          <w:lang w:val="sk-SK"/>
        </w:rPr>
        <w:t> </w:t>
      </w:r>
      <w:r w:rsidR="005B57DA" w:rsidRPr="00FA362E">
        <w:rPr>
          <w:szCs w:val="24"/>
          <w:lang w:val="sk-SK"/>
        </w:rPr>
        <w:t>respiráciou</w:t>
      </w:r>
    </w:p>
    <w:p w14:paraId="57B0D846" w14:textId="77777777" w:rsidR="005B57DA" w:rsidRPr="00FA362E" w:rsidRDefault="005B57DA" w:rsidP="005B57DA">
      <w:pPr>
        <w:pStyle w:val="ListParagraph"/>
        <w:ind w:left="720"/>
        <w:rPr>
          <w:szCs w:val="24"/>
          <w:lang w:val="sk-SK"/>
        </w:rPr>
      </w:pPr>
    </w:p>
    <w:p w14:paraId="3665E9F2" w14:textId="77777777" w:rsidR="005B57DA" w:rsidRDefault="005B57DA" w:rsidP="005B57DA">
      <w:pPr>
        <w:rPr>
          <w:szCs w:val="24"/>
          <w:lang w:val="sk-SK"/>
        </w:rPr>
      </w:pPr>
      <w:r>
        <w:rPr>
          <w:szCs w:val="24"/>
          <w:lang w:val="sk-SK"/>
        </w:rPr>
        <w:t>Štatistické spracovanie hodnôt hemodynamických parametrov počas merania</w:t>
      </w:r>
    </w:p>
    <w:p w14:paraId="7ECCADB2" w14:textId="77777777" w:rsidR="005B57DA" w:rsidRDefault="005B57DA" w:rsidP="005B57DA">
      <w:pPr>
        <w:pStyle w:val="ListParagraph"/>
        <w:numPr>
          <w:ilvl w:val="0"/>
          <w:numId w:val="3"/>
        </w:numPr>
        <w:rPr>
          <w:szCs w:val="24"/>
          <w:lang w:val="sk-SK"/>
        </w:rPr>
      </w:pPr>
      <w:r>
        <w:rPr>
          <w:szCs w:val="24"/>
          <w:lang w:val="sk-SK"/>
        </w:rPr>
        <w:t>Popisná štatistika parametrov počas hlbokého a spontánneho dýchania</w:t>
      </w:r>
    </w:p>
    <w:p w14:paraId="0D307C21" w14:textId="77777777" w:rsidR="005B57DA" w:rsidRDefault="005B57DA" w:rsidP="005B57DA">
      <w:pPr>
        <w:pStyle w:val="ListParagraph"/>
        <w:ind w:left="720"/>
        <w:rPr>
          <w:szCs w:val="24"/>
          <w:lang w:val="sk-SK"/>
        </w:rPr>
      </w:pPr>
    </w:p>
    <w:p w14:paraId="1816B836" w14:textId="77777777" w:rsidR="005B57DA" w:rsidRDefault="005B57DA" w:rsidP="005B57DA">
      <w:pPr>
        <w:rPr>
          <w:szCs w:val="24"/>
          <w:lang w:val="sk-SK"/>
        </w:rPr>
      </w:pPr>
      <w:r>
        <w:rPr>
          <w:szCs w:val="24"/>
          <w:lang w:val="sk-SK"/>
        </w:rPr>
        <w:t xml:space="preserve">Analýza vzájomných väzieb hemodynamických parametrov, kde </w:t>
      </w:r>
      <w:commentRangeStart w:id="97"/>
      <w:r>
        <w:rPr>
          <w:szCs w:val="24"/>
          <w:lang w:val="sk-SK"/>
        </w:rPr>
        <w:t>bude</w:t>
      </w:r>
      <w:commentRangeEnd w:id="97"/>
      <w:r w:rsidR="00A33470">
        <w:rPr>
          <w:rStyle w:val="CommentReference"/>
        </w:rPr>
        <w:commentReference w:id="97"/>
      </w:r>
      <w:r>
        <w:rPr>
          <w:szCs w:val="24"/>
          <w:lang w:val="sk-SK"/>
        </w:rPr>
        <w:t xml:space="preserve"> sledovaná: </w:t>
      </w:r>
    </w:p>
    <w:p w14:paraId="3AA5A843" w14:textId="77777777" w:rsidR="005B57DA" w:rsidRDefault="005B57DA" w:rsidP="005B57DA">
      <w:pPr>
        <w:pStyle w:val="ListParagraph"/>
        <w:numPr>
          <w:ilvl w:val="0"/>
          <w:numId w:val="3"/>
        </w:numPr>
        <w:rPr>
          <w:szCs w:val="24"/>
          <w:lang w:val="sk-SK"/>
        </w:rPr>
      </w:pPr>
      <w:r>
        <w:rPr>
          <w:szCs w:val="24"/>
          <w:lang w:val="sk-SK"/>
        </w:rPr>
        <w:t>Sila väzby parametrov na hlboké a spontánne dýchanie</w:t>
      </w:r>
    </w:p>
    <w:p w14:paraId="0034F879" w14:textId="1D93A3D7" w:rsidR="005B57DA" w:rsidRDefault="007A0815" w:rsidP="005B57DA">
      <w:pPr>
        <w:pStyle w:val="ListParagraph"/>
        <w:numPr>
          <w:ilvl w:val="0"/>
          <w:numId w:val="3"/>
        </w:numPr>
        <w:rPr>
          <w:szCs w:val="24"/>
          <w:lang w:val="sk-SK"/>
        </w:rPr>
      </w:pPr>
      <w:ins w:id="98" w:author="Langer, Peter" w:date="2018-06-18T12:29:00Z">
        <w:r>
          <w:rPr>
            <w:szCs w:val="24"/>
            <w:lang w:val="sk-SK"/>
          </w:rPr>
          <w:t>Oneskorenie</w:t>
        </w:r>
      </w:ins>
      <w:ins w:id="99" w:author="Pavel Jurak" w:date="2018-06-15T12:57:00Z">
        <w:del w:id="100" w:author="Langer, Peter" w:date="2018-06-18T12:29:00Z">
          <w:r w:rsidR="00841F05" w:rsidDel="007A0815">
            <w:rPr>
              <w:szCs w:val="24"/>
              <w:lang w:val="sk-SK"/>
            </w:rPr>
            <w:delText xml:space="preserve">Zpoždění </w:delText>
          </w:r>
        </w:del>
      </w:ins>
      <w:del w:id="101" w:author="Pavel Jurak" w:date="2018-06-15T12:58:00Z">
        <w:r w:rsidR="005B57DA" w:rsidRPr="00B65C26" w:rsidDel="00841F05">
          <w:rPr>
            <w:szCs w:val="24"/>
            <w:lang w:val="sk-SK"/>
          </w:rPr>
          <w:delText xml:space="preserve">Posun </w:delText>
        </w:r>
      </w:del>
      <w:r w:rsidR="005B57DA" w:rsidRPr="00B65C26">
        <w:rPr>
          <w:szCs w:val="24"/>
          <w:lang w:val="sk-SK"/>
        </w:rPr>
        <w:t xml:space="preserve">reakcie parametrov na </w:t>
      </w:r>
      <w:r w:rsidR="005B57DA">
        <w:rPr>
          <w:szCs w:val="24"/>
          <w:lang w:val="sk-SK"/>
        </w:rPr>
        <w:t>hlboké a spontánne dýchanie</w:t>
      </w:r>
    </w:p>
    <w:p w14:paraId="0B2CDD2D" w14:textId="77777777" w:rsidR="005B57DA" w:rsidRDefault="005B57DA" w:rsidP="005B57DA">
      <w:pPr>
        <w:pStyle w:val="ListParagraph"/>
        <w:ind w:left="720"/>
        <w:rPr>
          <w:szCs w:val="24"/>
          <w:lang w:val="sk-SK"/>
        </w:rPr>
      </w:pPr>
    </w:p>
    <w:p w14:paraId="532DC90F" w14:textId="77777777" w:rsidR="005B57DA" w:rsidRDefault="005B57DA" w:rsidP="005B57DA">
      <w:pPr>
        <w:rPr>
          <w:szCs w:val="24"/>
          <w:lang w:val="sk-SK"/>
        </w:rPr>
      </w:pPr>
      <w:r>
        <w:rPr>
          <w:szCs w:val="24"/>
          <w:lang w:val="sk-SK"/>
        </w:rPr>
        <w:t xml:space="preserve">Bude navrhnutá nová metóda na stanovenie srdečného výdaja z impedancie krku: </w:t>
      </w:r>
    </w:p>
    <w:p w14:paraId="1E873822" w14:textId="77777777" w:rsidR="005B57DA" w:rsidRDefault="005B57DA" w:rsidP="005B57DA">
      <w:pPr>
        <w:pStyle w:val="ListParagraph"/>
        <w:numPr>
          <w:ilvl w:val="0"/>
          <w:numId w:val="3"/>
        </w:numPr>
        <w:rPr>
          <w:szCs w:val="24"/>
          <w:lang w:val="sk-SK"/>
        </w:rPr>
      </w:pPr>
      <w:r>
        <w:rPr>
          <w:szCs w:val="24"/>
          <w:lang w:val="sk-SK"/>
        </w:rPr>
        <w:t>Budú diskutované výhodý a nevhody tejto metódy</w:t>
      </w:r>
    </w:p>
    <w:p w14:paraId="448125ED" w14:textId="77777777" w:rsidR="005B57DA" w:rsidRDefault="005B57DA" w:rsidP="005B57DA">
      <w:pPr>
        <w:pStyle w:val="ListParagraph"/>
        <w:numPr>
          <w:ilvl w:val="0"/>
          <w:numId w:val="3"/>
        </w:numPr>
        <w:rPr>
          <w:szCs w:val="24"/>
          <w:lang w:val="sk-SK"/>
        </w:rPr>
      </w:pPr>
      <w:r>
        <w:rPr>
          <w:szCs w:val="24"/>
          <w:lang w:val="sk-SK"/>
        </w:rPr>
        <w:t>Metóda bude porovnaná s meraním termodiloúciou, echokardiografiou</w:t>
      </w:r>
    </w:p>
    <w:p w14:paraId="2998CA11" w14:textId="77777777" w:rsidR="005B57DA" w:rsidRPr="00FA362E" w:rsidRDefault="005B57DA" w:rsidP="005B57DA">
      <w:pPr>
        <w:pStyle w:val="ListParagraph"/>
        <w:ind w:left="720"/>
        <w:rPr>
          <w:szCs w:val="24"/>
          <w:lang w:val="sk-SK"/>
        </w:rPr>
      </w:pPr>
    </w:p>
    <w:p w14:paraId="658CC743" w14:textId="02AF2E75" w:rsidR="005B57DA" w:rsidRDefault="005B57DA" w:rsidP="005B57DA">
      <w:pPr>
        <w:rPr>
          <w:szCs w:val="24"/>
          <w:lang w:val="sk-SK"/>
        </w:rPr>
      </w:pPr>
      <w:r>
        <w:rPr>
          <w:szCs w:val="24"/>
          <w:lang w:val="sk-SK"/>
        </w:rPr>
        <w:lastRenderedPageBreak/>
        <w:t xml:space="preserve">Bude </w:t>
      </w:r>
      <w:ins w:id="102" w:author="Langer, Peter" w:date="2018-06-18T12:29:00Z">
        <w:r w:rsidR="007A0815">
          <w:rPr>
            <w:szCs w:val="24"/>
            <w:lang w:val="sk-SK"/>
          </w:rPr>
          <w:t>spracovaná analýza</w:t>
        </w:r>
      </w:ins>
      <w:ins w:id="103" w:author="Pavel Jurak" w:date="2018-06-15T12:58:00Z">
        <w:del w:id="104" w:author="Langer, Peter" w:date="2018-06-18T12:29:00Z">
          <w:r w:rsidR="00841F05" w:rsidDel="007A0815">
            <w:rPr>
              <w:szCs w:val="24"/>
              <w:lang w:val="sk-SK"/>
            </w:rPr>
            <w:delText>provedena anlýza</w:delText>
          </w:r>
        </w:del>
      </w:ins>
      <w:del w:id="105" w:author="Langer, Peter" w:date="2018-06-18T12:29:00Z">
        <w:r w:rsidDel="007A0815">
          <w:rPr>
            <w:szCs w:val="24"/>
            <w:lang w:val="sk-SK"/>
          </w:rPr>
          <w:delText>ukázané</w:delText>
        </w:r>
      </w:del>
      <w:r>
        <w:rPr>
          <w:szCs w:val="24"/>
          <w:lang w:val="sk-SK"/>
        </w:rPr>
        <w:t xml:space="preserve"> kontinuálne meranie srdečného výdaju počas fyzickej záťaže</w:t>
      </w:r>
    </w:p>
    <w:p w14:paraId="64C5546B" w14:textId="77777777" w:rsidR="005B57DA" w:rsidRPr="005B57DA" w:rsidRDefault="005B57DA" w:rsidP="005B57DA">
      <w:pPr>
        <w:pStyle w:val="ListParagraph"/>
        <w:numPr>
          <w:ilvl w:val="0"/>
          <w:numId w:val="5"/>
        </w:numPr>
      </w:pPr>
      <w:r>
        <w:rPr>
          <w:szCs w:val="24"/>
          <w:lang w:val="sk-SK"/>
        </w:rPr>
        <w:t>A</w:t>
      </w:r>
      <w:r w:rsidRPr="003C2DF3">
        <w:rPr>
          <w:szCs w:val="24"/>
          <w:lang w:val="sk-SK"/>
        </w:rPr>
        <w:t>nalyzovaný bude súbor dát pacientov po transplantácií srdca</w:t>
      </w:r>
    </w:p>
    <w:p w14:paraId="0144691D" w14:textId="77777777" w:rsidR="005B57DA" w:rsidRDefault="005B57DA" w:rsidP="005B57DA"/>
    <w:p w14:paraId="388121A7" w14:textId="77777777" w:rsidR="005B57DA" w:rsidRPr="00FA362E" w:rsidRDefault="005B57DA" w:rsidP="005B57DA">
      <w:pPr>
        <w:pStyle w:val="Heading1"/>
        <w:rPr>
          <w:lang w:val="sk-SK"/>
        </w:rPr>
      </w:pPr>
      <w:bookmarkStart w:id="106" w:name="_Toc386404220"/>
      <w:bookmarkStart w:id="107" w:name="_Toc510268163"/>
      <w:bookmarkStart w:id="108" w:name="_Toc516413253"/>
      <w:r w:rsidRPr="00FA362E">
        <w:rPr>
          <w:lang w:val="sk-SK"/>
        </w:rPr>
        <w:t>Záver</w:t>
      </w:r>
      <w:bookmarkEnd w:id="106"/>
      <w:bookmarkEnd w:id="107"/>
      <w:bookmarkEnd w:id="108"/>
    </w:p>
    <w:p w14:paraId="4CF4CC46" w14:textId="55130FF9" w:rsidR="005B57DA" w:rsidRDefault="005B57DA" w:rsidP="005B57DA">
      <w:pPr>
        <w:tabs>
          <w:tab w:val="left" w:pos="7140"/>
        </w:tabs>
        <w:rPr>
          <w:lang w:val="sk-SK"/>
        </w:rPr>
      </w:pPr>
      <w:r w:rsidRPr="00FA362E">
        <w:rPr>
          <w:lang w:val="sk-SK"/>
        </w:rPr>
        <w:t xml:space="preserve">Predložená práca prezentuje </w:t>
      </w:r>
      <w:ins w:id="109" w:author="Langer, Peter" w:date="2018-06-18T12:28:00Z">
        <w:r w:rsidR="00286D8E">
          <w:rPr>
            <w:lang w:val="sk-SK"/>
          </w:rPr>
          <w:t xml:space="preserve">nové výsledky </w:t>
        </w:r>
      </w:ins>
      <w:commentRangeStart w:id="110"/>
      <w:del w:id="111" w:author="Langer, Peter" w:date="2018-06-18T12:28:00Z">
        <w:r w:rsidDel="00286D8E">
          <w:rPr>
            <w:lang w:val="sk-SK"/>
          </w:rPr>
          <w:delText xml:space="preserve">nové metody </w:delText>
        </w:r>
      </w:del>
      <w:commentRangeEnd w:id="110"/>
      <w:ins w:id="112" w:author="vv" w:date="2018-06-15T15:14:00Z">
        <w:del w:id="113" w:author="Langer, Peter" w:date="2018-06-18T12:28:00Z">
          <w:r w:rsidR="001243B9" w:rsidRPr="001243B9" w:rsidDel="00286D8E">
            <w:rPr>
              <w:highlight w:val="yellow"/>
              <w:lang w:val="sk-SK"/>
              <w:rPrChange w:id="114" w:author="vv" w:date="2018-06-15T15:14:00Z">
                <w:rPr>
                  <w:lang w:val="sk-SK"/>
                </w:rPr>
              </w:rPrChange>
            </w:rPr>
            <w:delText>nejedna se o metody aale nove vysledky</w:delText>
          </w:r>
        </w:del>
      </w:ins>
      <w:r w:rsidR="00D57F95">
        <w:rPr>
          <w:rStyle w:val="CommentReference"/>
        </w:rPr>
        <w:commentReference w:id="110"/>
      </w:r>
      <w:r w:rsidRPr="00FA362E">
        <w:rPr>
          <w:lang w:val="sk-SK"/>
        </w:rPr>
        <w:t>analýz</w:t>
      </w:r>
      <w:r>
        <w:rPr>
          <w:lang w:val="sk-SK"/>
        </w:rPr>
        <w:t>y</w:t>
      </w:r>
      <w:r w:rsidRPr="00FA362E">
        <w:rPr>
          <w:lang w:val="sk-SK"/>
        </w:rPr>
        <w:t xml:space="preserve"> vzájomných väzieb hemodymických parametrov</w:t>
      </w:r>
      <w:r>
        <w:rPr>
          <w:lang w:val="sk-SK"/>
        </w:rPr>
        <w:t xml:space="preserve"> a výpočtu srdcového výdaja. Nové metódy sú cielené na presnejšie stanovenie srdcového výdaja a krvnej cirkulácie neinvazívnou cestou pomocou celotelovej imedančnej </w:t>
      </w:r>
      <w:commentRangeStart w:id="115"/>
      <w:r>
        <w:rPr>
          <w:lang w:val="sk-SK"/>
        </w:rPr>
        <w:t>kardiografie</w:t>
      </w:r>
      <w:commentRangeEnd w:id="115"/>
      <w:r>
        <w:rPr>
          <w:rStyle w:val="CommentReference"/>
        </w:rPr>
        <w:commentReference w:id="115"/>
      </w:r>
      <w:r>
        <w:rPr>
          <w:lang w:val="sk-SK"/>
        </w:rPr>
        <w:t xml:space="preserve">. V práci sa využíva  výnimočných dátových súborov, ktoré zahrňujú súčasné meranie 12-zvodového EKG, srdcových zvukov, </w:t>
      </w:r>
      <w:proofErr w:type="spellStart"/>
      <w:r>
        <w:rPr>
          <w:lang w:val="en-US"/>
        </w:rPr>
        <w:t>arte</w:t>
      </w:r>
      <w:proofErr w:type="spellEnd"/>
      <w:r>
        <w:rPr>
          <w:lang w:val="sk-SK"/>
        </w:rPr>
        <w:t>riálneho krvného tlaku a celotelovej  boimpedance. Analyzovené sú dve skupiny ľudí – zdraví dobrovoľníci a pacienti po transplantácií srdca. Pri druhej skupine bol navyše kontinuálne meraný srdečný výdaj echokadriografiou a termodilúciou.</w:t>
      </w:r>
    </w:p>
    <w:p w14:paraId="664D7F1B" w14:textId="77777777" w:rsidR="005B57DA" w:rsidRDefault="005B57DA" w:rsidP="005B57DA">
      <w:pPr>
        <w:tabs>
          <w:tab w:val="left" w:pos="7140"/>
        </w:tabs>
        <w:rPr>
          <w:lang w:val="sk-SK"/>
        </w:rPr>
      </w:pPr>
    </w:p>
    <w:p w14:paraId="46121B4E" w14:textId="6C2CEF7E" w:rsidR="005B57DA" w:rsidRDefault="005B57DA" w:rsidP="005B57DA">
      <w:pPr>
        <w:tabs>
          <w:tab w:val="left" w:pos="7140"/>
        </w:tabs>
        <w:rPr>
          <w:lang w:val="sk-SK"/>
        </w:rPr>
      </w:pPr>
      <w:commentRangeStart w:id="116"/>
      <w:r w:rsidRPr="00FA362E">
        <w:rPr>
          <w:lang w:val="sk-SK"/>
        </w:rPr>
        <w:t>V súčasnosti nie je v literatúre zhoda na fyziologickom pôvode bioimpedančných parametroch. Pri porovnaní SV počítaných bioimpedančnými monitormi sa preto často objavuje slabá zhoda s paralelne meraným SV pomocou echokardiografie alebo MRI</w:t>
      </w:r>
      <w:del w:id="117" w:author="Langer, Peter" w:date="2018-06-18T12:27:00Z">
        <w:r w:rsidRPr="00FA362E" w:rsidDel="00286D8E">
          <w:rPr>
            <w:lang w:val="sk-SK"/>
          </w:rPr>
          <w:delText xml:space="preserve"> a to buď v absolútnych hodnotách </w:delText>
        </w:r>
        <w:r w:rsidDel="00286D8E">
          <w:rPr>
            <w:lang w:val="sk-SK"/>
          </w:rPr>
          <w:fldChar w:fldCharType="begin"/>
        </w:r>
        <w:r w:rsidDel="00286D8E">
          <w:rPr>
            <w:lang w:val="sk-SK"/>
          </w:rPr>
          <w:delInstrText xml:space="preserve"> ADDIN EN.CITE &lt;EndNote&gt;&lt;Cite&gt;&lt;Author&gt;Meluzín&lt;/Author&gt;&lt;Year&gt;2014&lt;/Year&gt;&lt;IDText&gt;The magnitude and course of exercise-induced stroke volume changes determine the exercise tolerance in heart transplant recipients with heart failure and normal ejection fraction&lt;/IDText&gt;&lt;DisplayText&gt;&lt;style face="superscript"&gt;79&lt;/style&gt;&lt;/DisplayText&gt;&lt;record&gt;&lt;titles&gt;&lt;title&gt;The magnitude and course of exercise-induced stroke volume changes determine the exercise tolerance in heart transplant recipients with heart failure and normal ejection fraction&lt;/title&gt;&lt;/titles&gt;&lt;pages&gt;674-687&lt;/pages&gt;&lt;number&gt;1&lt;/number&gt;&lt;contributors&gt;&lt;authors&gt;&lt;author&gt;Meluzín,&lt;/author&gt;&lt;author&gt;J.,  Hude, P., Leinveber, P.,  Jurak, P., Soukup, L., Viscor, I., Spinarova,&lt;/author&gt;&lt;author&gt;L., Stepanova, R.,  Podrouzkova, H.,&lt;/author&gt;&lt;author&gt;Vondra, V., Langer P., and Nemec&lt;/author&gt;&lt;/authors&gt;&lt;/contributors&gt;&lt;added-date format="utc"&gt;1522488013&lt;/added-date&gt;&lt;ref-type name="Generic"&gt;13&lt;/ref-type&gt;&lt;dates&gt;&lt;year&gt;2014&lt;/year&gt;&lt;/dates&gt;&lt;rec-number&gt;101&lt;/rec-number&gt;&lt;publisher&gt;Experimental and Clinical Cardiology &lt;/publisher&gt;&lt;last-updated-date format="utc"&gt;1522488529&lt;/last-updated-date&gt;&lt;volume&gt;20&lt;/volume&gt;&lt;/record&gt;&lt;/Cite&gt;&lt;/EndNote&gt;</w:delInstrText>
        </w:r>
        <w:r w:rsidDel="00286D8E">
          <w:rPr>
            <w:lang w:val="sk-SK"/>
          </w:rPr>
          <w:fldChar w:fldCharType="separate"/>
        </w:r>
        <w:r w:rsidRPr="00AD692D" w:rsidDel="00286D8E">
          <w:rPr>
            <w:noProof/>
            <w:vertAlign w:val="superscript"/>
            <w:lang w:val="sk-SK"/>
          </w:rPr>
          <w:delText>79</w:delText>
        </w:r>
        <w:r w:rsidDel="00286D8E">
          <w:rPr>
            <w:lang w:val="sk-SK"/>
          </w:rPr>
          <w:fldChar w:fldCharType="end"/>
        </w:r>
        <w:r w:rsidDel="00286D8E">
          <w:rPr>
            <w:lang w:val="sk-SK"/>
          </w:rPr>
          <w:delText>,</w:delText>
        </w:r>
        <w:r w:rsidRPr="00FA362E" w:rsidDel="00286D8E">
          <w:rPr>
            <w:lang w:val="sk-SK"/>
          </w:rPr>
          <w:delText xml:space="preserve"> alebo aj relatívnych hodnotách</w:delText>
        </w:r>
        <w:r w:rsidRPr="00FA362E" w:rsidDel="00286D8E">
          <w:rPr>
            <w:noProof/>
            <w:lang w:val="sk-SK"/>
          </w:rPr>
          <w:delText xml:space="preserve"> </w:delText>
        </w:r>
        <w:r w:rsidRPr="00FA362E" w:rsidDel="00286D8E">
          <w:rPr>
            <w:noProof/>
            <w:lang w:val="sk-SK"/>
          </w:rPr>
          <w:fldChar w:fldCharType="begin">
            <w:fldData xml:space="preserve">PEVuZE5vdGU+PENpdGU+PEF1dGhvcj5Cb3J6YWdlPC9BdXRob3I+PFllYXI+MjAxNzwvWWVhcj48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</w:fldData>
          </w:fldChar>
        </w:r>
        <w:r w:rsidDel="00286D8E">
          <w:rPr>
            <w:noProof/>
            <w:lang w:val="sk-SK"/>
          </w:rPr>
          <w:delInstrText xml:space="preserve"> ADDIN EN.CITE </w:delInstrText>
        </w:r>
        <w:r w:rsidDel="00286D8E">
          <w:rPr>
            <w:noProof/>
            <w:lang w:val="sk-SK"/>
          </w:rPr>
          <w:fldChar w:fldCharType="begin">
            <w:fldData xml:space="preserve">PEVuZE5vdGU+PENpdGU+PEF1dGhvcj5Cb3J6YWdlPC9BdXRob3I+PFllYXI+MjAxNzwvWWVhcj48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</w:fldData>
          </w:fldChar>
        </w:r>
        <w:r w:rsidDel="00286D8E">
          <w:rPr>
            <w:noProof/>
            <w:lang w:val="sk-SK"/>
          </w:rPr>
          <w:delInstrText xml:space="preserve"> ADDIN EN.CITE.DATA </w:delInstrText>
        </w:r>
        <w:r w:rsidDel="00286D8E">
          <w:rPr>
            <w:noProof/>
            <w:lang w:val="sk-SK"/>
          </w:rPr>
        </w:r>
        <w:r w:rsidDel="00286D8E">
          <w:rPr>
            <w:noProof/>
            <w:lang w:val="sk-SK"/>
          </w:rPr>
          <w:fldChar w:fldCharType="end"/>
        </w:r>
        <w:r w:rsidRPr="00FA362E" w:rsidDel="00286D8E">
          <w:rPr>
            <w:noProof/>
            <w:lang w:val="sk-SK"/>
          </w:rPr>
        </w:r>
        <w:r w:rsidRPr="00FA362E" w:rsidDel="00286D8E">
          <w:rPr>
            <w:noProof/>
            <w:lang w:val="sk-SK"/>
          </w:rPr>
          <w:fldChar w:fldCharType="separate"/>
        </w:r>
        <w:r w:rsidRPr="00AD692D" w:rsidDel="00286D8E">
          <w:rPr>
            <w:noProof/>
            <w:vertAlign w:val="superscript"/>
            <w:lang w:val="sk-SK"/>
          </w:rPr>
          <w:delText>5</w:delText>
        </w:r>
        <w:r w:rsidRPr="00FA362E" w:rsidDel="00286D8E">
          <w:rPr>
            <w:noProof/>
            <w:lang w:val="sk-SK"/>
          </w:rPr>
          <w:fldChar w:fldCharType="end"/>
        </w:r>
        <w:r w:rsidRPr="00FA362E" w:rsidDel="00286D8E">
          <w:rPr>
            <w:lang w:val="sk-SK"/>
          </w:rPr>
          <w:delText>.</w:delText>
        </w:r>
      </w:del>
      <w:ins w:id="118" w:author="Langer, Peter" w:date="2018-06-18T12:27:00Z">
        <w:r w:rsidR="00286D8E">
          <w:rPr>
            <w:lang w:val="sk-SK"/>
          </w:rPr>
          <w:t>.</w:t>
        </w:r>
      </w:ins>
      <w:r w:rsidRPr="00FA362E">
        <w:rPr>
          <w:lang w:val="sk-SK"/>
        </w:rPr>
        <w:t xml:space="preserve"> </w:t>
      </w:r>
      <w:commentRangeEnd w:id="116"/>
      <w:r>
        <w:rPr>
          <w:rStyle w:val="CommentReference"/>
        </w:rPr>
        <w:commentReference w:id="116"/>
      </w:r>
      <w:commentRangeStart w:id="119"/>
      <w:r>
        <w:rPr>
          <w:lang w:val="sk-SK"/>
        </w:rPr>
        <w:t>Táto</w:t>
      </w:r>
      <w:commentRangeEnd w:id="119"/>
      <w:r w:rsidR="004C6A4A">
        <w:rPr>
          <w:rStyle w:val="CommentReference"/>
        </w:rPr>
        <w:commentReference w:id="119"/>
      </w:r>
      <w:r>
        <w:rPr>
          <w:lang w:val="sk-SK"/>
        </w:rPr>
        <w:t xml:space="preserve"> práca prináša nové informácie o vzájomých väzbách hemodynamických parametrov. Tieto informácie možu pomocť pri lepšom pochopení fyziologického pôvodu bioimpedančných parametrov</w:t>
      </w:r>
      <w:ins w:id="120" w:author="Langer, Peter" w:date="2018-06-18T12:23:00Z">
        <w:r w:rsidR="00286D8E">
          <w:rPr>
            <w:lang w:val="sk-SK"/>
          </w:rPr>
          <w:t>,</w:t>
        </w:r>
      </w:ins>
      <w:ins w:id="121" w:author="Langer, Peter" w:date="2018-06-18T12:26:00Z">
        <w:r w:rsidR="00286D8E">
          <w:rPr>
            <w:lang w:val="sk-SK"/>
          </w:rPr>
          <w:t xml:space="preserve"> lepšom pochopení</w:t>
        </w:r>
      </w:ins>
      <w:ins w:id="122" w:author="Langer, Peter" w:date="2018-06-18T12:23:00Z">
        <w:r w:rsidR="00286D8E">
          <w:rPr>
            <w:lang w:val="sk-SK"/>
          </w:rPr>
          <w:t xml:space="preserve"> vpyvu dýchania</w:t>
        </w:r>
      </w:ins>
      <w:ins w:id="123" w:author="Langer, Peter" w:date="2018-06-18T12:25:00Z">
        <w:r w:rsidR="00286D8E">
          <w:rPr>
            <w:lang w:val="sk-SK"/>
          </w:rPr>
          <w:t xml:space="preserve"> na </w:t>
        </w:r>
      </w:ins>
      <w:ins w:id="124" w:author="Langer, Peter" w:date="2018-06-18T12:23:00Z">
        <w:r w:rsidR="00286D8E">
          <w:rPr>
            <w:lang w:val="sk-SK"/>
          </w:rPr>
          <w:t xml:space="preserve"> </w:t>
        </w:r>
      </w:ins>
      <w:ins w:id="125" w:author="Langer, Peter" w:date="2018-06-18T12:24:00Z">
        <w:r w:rsidR="00286D8E">
          <w:rPr>
            <w:lang w:val="sk-SK"/>
          </w:rPr>
          <w:t>bio</w:t>
        </w:r>
      </w:ins>
      <w:ins w:id="126" w:author="Langer, Peter" w:date="2018-06-18T12:23:00Z">
        <w:r w:rsidR="00286D8E">
          <w:rPr>
            <w:lang w:val="sk-SK"/>
          </w:rPr>
          <w:t>impedančn</w:t>
        </w:r>
      </w:ins>
      <w:ins w:id="127" w:author="Langer, Peter" w:date="2018-06-18T12:24:00Z">
        <w:r w:rsidR="00286D8E">
          <w:rPr>
            <w:lang w:val="sk-SK"/>
          </w:rPr>
          <w:t>é parametre.</w:t>
        </w:r>
      </w:ins>
      <w:r>
        <w:rPr>
          <w:lang w:val="sk-SK"/>
        </w:rPr>
        <w:t xml:space="preserve"> </w:t>
      </w:r>
      <w:ins w:id="128" w:author="vv" w:date="2018-06-15T15:15:00Z">
        <w:r w:rsidR="004863C2" w:rsidRPr="004863C2">
          <w:rPr>
            <w:highlight w:val="yellow"/>
            <w:lang w:val="sk-SK"/>
            <w:rPrChange w:id="129" w:author="vv" w:date="2018-06-15T15:15:00Z">
              <w:rPr>
                <w:lang w:val="sk-SK"/>
              </w:rPr>
            </w:rPrChange>
          </w:rPr>
          <w:t>je to tam skutecne uvedeno?</w:t>
        </w:r>
        <w:r w:rsidR="004863C2">
          <w:rPr>
            <w:lang w:val="sk-SK"/>
          </w:rPr>
          <w:t xml:space="preserve"> </w:t>
        </w:r>
      </w:ins>
      <w:r>
        <w:rPr>
          <w:lang w:val="sk-SK"/>
        </w:rPr>
        <w:t>a možu pomocť pri návrhu presnejších modelov na výpočet srdcového výdaja.</w:t>
      </w:r>
    </w:p>
    <w:p w14:paraId="3FAE59C6" w14:textId="77777777" w:rsidR="005B57DA" w:rsidRDefault="005B57DA" w:rsidP="005B57DA">
      <w:pPr>
        <w:tabs>
          <w:tab w:val="left" w:pos="7140"/>
        </w:tabs>
        <w:rPr>
          <w:lang w:val="sk-SK"/>
        </w:rPr>
      </w:pPr>
    </w:p>
    <w:p w14:paraId="1EB6E3FD" w14:textId="265ACD1B" w:rsidR="005B57DA" w:rsidRPr="006352AE" w:rsidRDefault="005B57DA" w:rsidP="005B57DA">
      <w:pPr>
        <w:tabs>
          <w:tab w:val="left" w:pos="7140"/>
        </w:tabs>
        <w:rPr>
          <w:b/>
          <w:lang w:val="sk-SK"/>
        </w:rPr>
      </w:pPr>
      <w:r>
        <w:rPr>
          <w:b/>
          <w:lang w:val="sk-SK"/>
        </w:rPr>
        <w:t>Prínosy a </w:t>
      </w:r>
      <w:ins w:id="130" w:author="Langer, Peter" w:date="2018-06-18T12:19:00Z">
        <w:r w:rsidR="00286D8E" w:rsidDel="00286D8E">
          <w:rPr>
            <w:b/>
            <w:lang w:val="sk-SK"/>
          </w:rPr>
          <w:t xml:space="preserve"> </w:t>
        </w:r>
      </w:ins>
      <w:commentRangeStart w:id="131"/>
      <w:del w:id="132" w:author="Langer, Peter" w:date="2018-06-18T12:19:00Z">
        <w:r w:rsidDel="00286D8E">
          <w:rPr>
            <w:b/>
            <w:lang w:val="sk-SK"/>
          </w:rPr>
          <w:delText xml:space="preserve">čiastkové </w:delText>
        </w:r>
        <w:commentRangeEnd w:id="131"/>
        <w:r w:rsidR="004C6A4A" w:rsidDel="00286D8E">
          <w:rPr>
            <w:rStyle w:val="CommentReference"/>
          </w:rPr>
          <w:commentReference w:id="131"/>
        </w:r>
      </w:del>
      <w:r>
        <w:rPr>
          <w:b/>
          <w:lang w:val="sk-SK"/>
        </w:rPr>
        <w:t>závery práce:</w:t>
      </w:r>
    </w:p>
    <w:p w14:paraId="69551954" w14:textId="77777777" w:rsidR="005B57DA" w:rsidRDefault="005B57DA" w:rsidP="005B57DA">
      <w:pPr>
        <w:tabs>
          <w:tab w:val="left" w:pos="7140"/>
        </w:tabs>
        <w:rPr>
          <w:lang w:val="sk-SK"/>
        </w:rPr>
      </w:pPr>
      <w:r>
        <w:rPr>
          <w:lang w:val="sk-SK"/>
        </w:rPr>
        <w:t>Bola vytvorená nová metóda na detekciu prvého a druhého srdečného zvuku. Základ tejto metódy spočíva v ladení hraničných frekvencií filtra typu pásmová priepusť na základe korelácie vzdialenosti detekovaného srdečného zvuku od R vlny s fázov respirácie. Súčasťou práce bol vývoj novej metódy pre popis frekvenčných vlastnosti srdcových zvukov</w:t>
      </w:r>
      <w:commentRangeStart w:id="133"/>
      <w:r w:rsidRPr="00FA362E">
        <w:rPr>
          <w:lang w:val="sk-SK"/>
        </w:rPr>
        <w:t xml:space="preserve">. </w:t>
      </w:r>
      <w:commentRangeEnd w:id="133"/>
      <w:r>
        <w:rPr>
          <w:rStyle w:val="CommentReference"/>
        </w:rPr>
        <w:commentReference w:id="133"/>
      </w:r>
      <w:r w:rsidRPr="00FA362E">
        <w:rPr>
          <w:lang w:val="sk-SK"/>
        </w:rPr>
        <w:t xml:space="preserve">Bolo ukázané, že frekvenčné rozloženie </w:t>
      </w:r>
      <w:r>
        <w:rPr>
          <w:lang w:val="sk-SK"/>
        </w:rPr>
        <w:t>srdečných zvukov</w:t>
      </w:r>
      <w:r w:rsidRPr="00FA362E">
        <w:rPr>
          <w:lang w:val="sk-SK"/>
        </w:rPr>
        <w:t xml:space="preserve"> je u každého človeka iné. Nové metódy detekcie navrhnuté v tejto </w:t>
      </w:r>
      <w:r w:rsidRPr="00FA362E">
        <w:rPr>
          <w:lang w:val="sk-SK"/>
        </w:rPr>
        <w:lastRenderedPageBreak/>
        <w:t xml:space="preserve">práci pozostávajú z filtrácie </w:t>
      </w:r>
      <w:r>
        <w:rPr>
          <w:lang w:val="sk-SK"/>
        </w:rPr>
        <w:t>srdečných zvukov</w:t>
      </w:r>
      <w:r w:rsidRPr="00FA362E">
        <w:rPr>
          <w:lang w:val="sk-SK"/>
        </w:rPr>
        <w:t xml:space="preserve"> pre každý subjekt individuálne. Tieto metódy redukujú chybu pri stanovení </w:t>
      </w:r>
      <w:r>
        <w:rPr>
          <w:lang w:val="sk-SK"/>
        </w:rPr>
        <w:t>srdcového výdaja</w:t>
      </w:r>
      <w:r w:rsidRPr="00FA362E">
        <w:rPr>
          <w:lang w:val="sk-SK"/>
        </w:rPr>
        <w:t xml:space="preserve">. </w:t>
      </w:r>
    </w:p>
    <w:p w14:paraId="00B9A31B" w14:textId="77777777" w:rsidR="005B57DA" w:rsidRDefault="005B57DA" w:rsidP="005B57DA">
      <w:pPr>
        <w:tabs>
          <w:tab w:val="left" w:pos="7140"/>
        </w:tabs>
        <w:rPr>
          <w:lang w:val="sk-SK"/>
        </w:rPr>
      </w:pPr>
    </w:p>
    <w:p w14:paraId="6CB2F263" w14:textId="66BB0BE8" w:rsidR="005B57DA" w:rsidRDefault="005B57DA" w:rsidP="005B57DA">
      <w:pPr>
        <w:tabs>
          <w:tab w:val="left" w:pos="7140"/>
        </w:tabs>
        <w:rPr>
          <w:lang w:val="sk-SK"/>
        </w:rPr>
      </w:pPr>
      <w:commentRangeStart w:id="134"/>
      <w:del w:id="135" w:author="Langer, Peter" w:date="2018-06-18T12:14:00Z">
        <w:r w:rsidDel="0024499B">
          <w:rPr>
            <w:lang w:val="sk-SK"/>
          </w:rPr>
          <w:delText xml:space="preserve">Pre problematické stanovenie počiatku systoly z impedančnej krivky je za počiatok systoly uvažovaná nulová hodnota krivky </w:delText>
        </w:r>
        <m:oMath>
          <m:r>
            <w:rPr>
              <w:rFonts w:ascii="Cambria Math" w:hAnsi="Cambria Math"/>
              <w:lang w:val="sk-SK"/>
            </w:rPr>
            <m:t>-dZ/dt</m:t>
          </m:r>
        </m:oMath>
        <w:r w:rsidDel="0024499B">
          <w:rPr>
            <w:lang w:val="sk-SK"/>
          </w:rPr>
          <w:delText xml:space="preserve">. </w:delText>
        </w:r>
        <w:commentRangeEnd w:id="134"/>
        <w:r w:rsidR="004C6A4A" w:rsidDel="0024499B">
          <w:rPr>
            <w:rStyle w:val="CommentReference"/>
          </w:rPr>
          <w:commentReference w:id="134"/>
        </w:r>
      </w:del>
      <w:commentRangeStart w:id="136"/>
      <w:r>
        <w:rPr>
          <w:lang w:val="sk-SK"/>
        </w:rPr>
        <w:t xml:space="preserve">Pokusy o potlačenie vplyvu respirácie,  pľucneho obehu a dýchacích pohybov korigovaného parametru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sidRPr="00FA362E">
        <w:rPr>
          <w:lang w:val="sk-SK"/>
        </w:rPr>
        <w:t xml:space="preserve"> </w:t>
      </w:r>
      <w:r>
        <w:rPr>
          <w:lang w:val="sk-SK"/>
        </w:rPr>
        <w:t>z hrudníkovej impedancie pomocou korekčného parametru</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sidRPr="00FA362E">
        <w:rPr>
          <w:lang w:val="sk-SK"/>
        </w:rPr>
        <w:t xml:space="preserve"> </w:t>
      </w:r>
      <w:r>
        <w:rPr>
          <w:lang w:val="sk-SK"/>
        </w:rPr>
        <w:t xml:space="preserve">z impedancie iných častí tela (krk, končatiny) dopadli neúspešne. Dôvodom bola nemožnosť určiť aká veľka časť  korekčného parametru by mala byť odčítaná od parametru korigovaného. Bola však ukázaná vplyv respirácie na hodnotu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 xml:space="preserve">, a táto znalosť by mohla pomocť pri overení spravnosti detekcie parametru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w:t>
      </w:r>
      <w:commentRangeEnd w:id="136"/>
      <w:r w:rsidR="00754E8D">
        <w:rPr>
          <w:rStyle w:val="CommentReference"/>
        </w:rPr>
        <w:commentReference w:id="136"/>
      </w:r>
      <w:ins w:id="137" w:author="Langer, Peter" w:date="2018-06-18T12:14:00Z">
        <w:r w:rsidR="0024499B">
          <w:rPr>
            <w:lang w:val="sk-SK"/>
          </w:rPr>
          <w:t xml:space="preserve"> Lepším prístupom než</w:t>
        </w:r>
      </w:ins>
      <w:ins w:id="138" w:author="Langer, Peter" w:date="2018-06-18T12:17:00Z">
        <w:r w:rsidR="0024499B">
          <w:rPr>
            <w:lang w:val="sk-SK"/>
          </w:rPr>
          <w:t xml:space="preserve"> sa snažiť eliminovať respiráciu a pľucny obeh v</w:t>
        </w:r>
      </w:ins>
      <w:ins w:id="139" w:author="Langer, Peter" w:date="2018-06-18T12:18:00Z">
        <w:r w:rsidR="0024499B">
          <w:rPr>
            <w:lang w:val="sk-SK"/>
          </w:rPr>
          <w:t> </w:t>
        </w:r>
      </w:ins>
      <w:ins w:id="140" w:author="Langer, Peter" w:date="2018-06-18T12:17:00Z">
        <w:r w:rsidR="0024499B">
          <w:rPr>
            <w:lang w:val="sk-SK"/>
          </w:rPr>
          <w:t xml:space="preserve">hrudníku </w:t>
        </w:r>
      </w:ins>
      <w:ins w:id="141" w:author="Langer, Peter" w:date="2018-06-18T12:18:00Z">
        <w:r w:rsidR="0024499B">
          <w:rPr>
            <w:lang w:val="sk-SK"/>
          </w:rPr>
          <w:t xml:space="preserve">je merať a vyhodnocovať </w:t>
        </w:r>
        <w:r w:rsidR="00286D8E">
          <w:rPr>
            <w:lang w:val="sk-SK"/>
          </w:rPr>
          <w:t>impedanciu na inom mieste tela, kde tieto vplyvy niesu – napríklad z impedancie krku.</w:t>
        </w:r>
      </w:ins>
    </w:p>
    <w:p w14:paraId="2809A6EB" w14:textId="77777777" w:rsidR="005B57DA" w:rsidRDefault="005B57DA" w:rsidP="005B57DA">
      <w:pPr>
        <w:tabs>
          <w:tab w:val="left" w:pos="7140"/>
        </w:tabs>
        <w:rPr>
          <w:lang w:val="sk-SK"/>
        </w:rPr>
      </w:pPr>
    </w:p>
    <w:p w14:paraId="15555A6B" w14:textId="4333A8C1" w:rsidR="005B57DA" w:rsidRDefault="005B57DA" w:rsidP="005B57DA">
      <w:pPr>
        <w:tabs>
          <w:tab w:val="left" w:pos="7140"/>
        </w:tabs>
        <w:rPr>
          <w:lang w:val="sk-SK"/>
        </w:rPr>
      </w:pPr>
      <w:r>
        <w:rPr>
          <w:lang w:val="sk-SK"/>
        </w:rPr>
        <w:t xml:space="preserve">Bola spracovaná popisná štatistika hemodynamických parametrov so zameraním na parametre používané na stanovenie srdcového výdaja. Štatistika určuje jednak priemerné hodnoty parametrov počas merania, ale aj zmeny parametra počas </w:t>
      </w:r>
      <w:commentRangeStart w:id="142"/>
      <w:r>
        <w:rPr>
          <w:lang w:val="sk-SK"/>
        </w:rPr>
        <w:t>merania</w:t>
      </w:r>
      <w:commentRangeEnd w:id="142"/>
      <w:r w:rsidR="00754E8D">
        <w:rPr>
          <w:rStyle w:val="CommentReference"/>
        </w:rPr>
        <w:commentReference w:id="142"/>
      </w:r>
      <w:ins w:id="143" w:author="Langer, Peter" w:date="2018-06-18T12:13:00Z">
        <w:r w:rsidR="0024499B">
          <w:rPr>
            <w:lang w:val="sk-SK"/>
          </w:rPr>
          <w:t xml:space="preserve"> pri hlbohom a spontánnom dýchaní</w:t>
        </w:r>
      </w:ins>
      <w:r>
        <w:rPr>
          <w:lang w:val="sk-SK"/>
        </w:rPr>
        <w:t xml:space="preserve">. Zo štatistiky vyplýva, že </w:t>
      </w:r>
      <w:r w:rsidRPr="00FA362E">
        <w:rPr>
          <w:lang w:val="sk-SK"/>
        </w:rPr>
        <w:t xml:space="preserve">hodnota </w:t>
      </w:r>
      <m:oMath>
        <m:sSub>
          <m:sSubPr>
            <m:ctrlPr>
              <w:rPr>
                <w:rFonts w:ascii="Cambria Math" w:hAnsi="Cambria Math"/>
                <w:lang w:val="sk-SK"/>
              </w:rPr>
            </m:ctrlPr>
          </m:sSubPr>
          <m:e>
            <m:r>
              <w:rPr>
                <w:rFonts w:ascii="Cambria Math" w:hAnsi="Cambria Math"/>
                <w:lang w:val="sk-SK"/>
              </w:rPr>
              <m:t>Z</m:t>
            </m:r>
          </m:e>
          <m:sub>
            <m:r>
              <m:rPr>
                <m:sty m:val="p"/>
              </m:rPr>
              <w:rPr>
                <w:rFonts w:ascii="Cambria Math" w:hAnsi="Cambria Math"/>
                <w:lang w:val="sk-SK"/>
              </w:rPr>
              <m:t>0</m:t>
            </m:r>
          </m:sub>
        </m:sSub>
      </m:oMath>
      <w:r w:rsidRPr="00FA362E">
        <w:rPr>
          <w:lang w:val="sk-SK"/>
        </w:rPr>
        <w:t xml:space="preserve"> má variabilitu menšiu ako 1%</w:t>
      </w:r>
      <w:r>
        <w:rPr>
          <w:lang w:val="sk-SK"/>
        </w:rPr>
        <w:t xml:space="preserve"> počas merania, kdežto</w:t>
      </w:r>
      <w:r w:rsidRPr="00FA362E">
        <w:rPr>
          <w:lang w:val="sk-SK"/>
        </w:rPr>
        <w:t xml:space="preserve"> hodnota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 xml:space="preserve"> </w:t>
      </w:r>
      <w:r w:rsidRPr="00FA362E">
        <w:rPr>
          <w:lang w:val="sk-SK"/>
        </w:rPr>
        <w:t xml:space="preserve">má variabilitu </w:t>
      </w:r>
      <w:r>
        <w:rPr>
          <w:lang w:val="sk-SK"/>
        </w:rPr>
        <w:t>až</w:t>
      </w:r>
      <w:r w:rsidRPr="00FA362E">
        <w:rPr>
          <w:lang w:val="sk-SK"/>
        </w:rPr>
        <w:t xml:space="preserve"> 10%.</w:t>
      </w:r>
      <w:r>
        <w:rPr>
          <w:lang w:val="sk-SK"/>
        </w:rPr>
        <w:t xml:space="preserve"> Nové modely navrhnuté Bernštainom utlmujú význam parametru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 tým že ho odmocňujú (</w:t>
      </w:r>
      <w:r>
        <w:rPr>
          <w:lang w:val="sk-SK"/>
        </w:rPr>
        <w:fldChar w:fldCharType="begin"/>
      </w:r>
      <w:r>
        <w:rPr>
          <w:lang w:val="sk-SK"/>
        </w:rPr>
        <w:instrText xml:space="preserve"> REF Berstain_model_3 \h </w:instrText>
      </w:r>
      <w:r>
        <w:rPr>
          <w:lang w:val="sk-SK"/>
        </w:rPr>
      </w:r>
      <w:r>
        <w:rPr>
          <w:lang w:val="sk-SK"/>
        </w:rPr>
        <w:fldChar w:fldCharType="separate"/>
      </w:r>
      <w:r>
        <w:rPr>
          <w:noProof/>
          <w:color w:val="000000"/>
          <w:lang w:val="sk-SK"/>
        </w:rPr>
        <w:t>37</w:t>
      </w:r>
      <w:r>
        <w:rPr>
          <w:lang w:val="sk-SK"/>
        </w:rPr>
        <w:fldChar w:fldCharType="end"/>
      </w:r>
      <w:r>
        <w:rPr>
          <w:lang w:val="sk-SK"/>
        </w:rPr>
        <w:t>). Tým posúvajú výpočet srdcového výdaja bližšie k tabuľkovým hodnotám podľa váhy.</w:t>
      </w:r>
    </w:p>
    <w:p w14:paraId="067A7492" w14:textId="77777777" w:rsidR="005B57DA" w:rsidRDefault="005B57DA" w:rsidP="005B57DA">
      <w:pPr>
        <w:tabs>
          <w:tab w:val="left" w:pos="7140"/>
        </w:tabs>
        <w:rPr>
          <w:lang w:val="sk-SK"/>
        </w:rPr>
      </w:pPr>
    </w:p>
    <w:p w14:paraId="22D6B346" w14:textId="77777777" w:rsidR="005B57DA" w:rsidRDefault="005B57DA" w:rsidP="005B57DA">
      <w:pPr>
        <w:tabs>
          <w:tab w:val="left" w:pos="7140"/>
        </w:tabs>
        <w:rPr>
          <w:lang w:val="sk-SK"/>
        </w:rPr>
      </w:pPr>
      <w:r>
        <w:rPr>
          <w:lang w:val="sk-SK"/>
        </w:rPr>
        <w:t xml:space="preserve">Bola vytvorená nová metodika, na stanovenie sily väzby hemodynamických parametrov na hlboké a spontnánne dýchanie s dôrazom na bioimpedančné parametre. Bol takisto stanovený oneskorenie reakcie hemodynamických parametrov na fázu dýchania. </w:t>
      </w:r>
      <w:r w:rsidRPr="00FA362E">
        <w:rPr>
          <w:lang w:val="sk-SK"/>
        </w:rPr>
        <w:t xml:space="preserve">Zistili sme, že táto metóda </w:t>
      </w:r>
      <w:r>
        <w:rPr>
          <w:lang w:val="sk-SK"/>
        </w:rPr>
        <w:t>umožňuje prehľad rekacie navzájom rozdieľnych parametrov na fázu dýchania.</w:t>
      </w:r>
      <w:r w:rsidRPr="00FA362E">
        <w:rPr>
          <w:lang w:val="sk-SK"/>
        </w:rPr>
        <w:t xml:space="preserve"> Takisto sme zistili rozdielnu reakciu na dýchanie u roznych hemodynamických parametrov. Bola zistená jednak rozdielne silná lineárna závislosť parametrov na dýchanie ale aj časové oneskorenie s akým parametre reagovali na dýchanie.</w:t>
      </w:r>
      <w:r>
        <w:rPr>
          <w:lang w:val="sk-SK"/>
        </w:rPr>
        <w:t xml:space="preserve"> Bola zistená silná vazba rozloženia krvy v končatinách ako reakcia na nádych a výdych počas hlbokého dýchania</w:t>
      </w:r>
      <w:r w:rsidRPr="00FA362E">
        <w:rPr>
          <w:lang w:val="sk-SK"/>
        </w:rPr>
        <w:t>, pri spontánnom bola nebola závislosť dýchania na hemodynamické parametre významná.</w:t>
      </w:r>
    </w:p>
    <w:p w14:paraId="21A83AAE" w14:textId="77777777" w:rsidR="005B57DA" w:rsidRDefault="005B57DA" w:rsidP="005B57DA">
      <w:pPr>
        <w:tabs>
          <w:tab w:val="left" w:pos="7140"/>
        </w:tabs>
        <w:rPr>
          <w:lang w:val="sk-SK"/>
        </w:rPr>
      </w:pPr>
    </w:p>
    <w:p w14:paraId="4DDFEC2B" w14:textId="0BD078B4" w:rsidR="005B57DA" w:rsidRDefault="005B57DA" w:rsidP="005B57DA">
      <w:pPr>
        <w:tabs>
          <w:tab w:val="left" w:pos="7140"/>
        </w:tabs>
        <w:rPr>
          <w:lang w:val="sk-SK"/>
        </w:rPr>
      </w:pPr>
      <w:r>
        <w:rPr>
          <w:lang w:val="sk-SK"/>
        </w:rPr>
        <w:t xml:space="preserve">Bola navrhnutá nová metóda na stanovenie srdcového výdaja z impedancie krku. Impedancia krku nieje zaťažená vplyvom pľúcneho obehu, plnenia pľúc vzduchom a dýchacími pohybmi. Aplikácia elektród na krku je pohodlnejšie ako aplikácia elektród na hrudník. Z popisnej štatistiky takisto vyplýva, že relatívna zmena parametra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 xml:space="preserve"> je vyššia na krku (10,2</w:t>
      </w:r>
      <w:r>
        <w:rPr>
          <w:lang w:val="en-US"/>
        </w:rPr>
        <w:t>%</w:t>
      </w:r>
      <w:r>
        <w:rPr>
          <w:lang w:val="sk-SK"/>
        </w:rPr>
        <w:t xml:space="preserve">) ako na hrudi (8,7%). </w:t>
      </w:r>
      <w:commentRangeStart w:id="144"/>
      <w:del w:id="145" w:author="Langer, Peter" w:date="2018-06-18T12:06:00Z">
        <w:r w:rsidDel="00F27A6F">
          <w:rPr>
            <w:lang w:val="sk-SK"/>
          </w:rPr>
          <w:delText>Korelácia srdečného výdaja meraného echokardiografiou a počítaného z impedancie krku je 0.68 a echokardiogarfiou a impedancie hrudníka je 0.72.</w:delText>
        </w:r>
        <w:commentRangeEnd w:id="144"/>
        <w:r w:rsidR="00A33470" w:rsidDel="00F27A6F">
          <w:rPr>
            <w:rStyle w:val="CommentReference"/>
          </w:rPr>
          <w:commentReference w:id="144"/>
        </w:r>
      </w:del>
      <w:ins w:id="146" w:author="Langer, Peter" w:date="2018-06-18T12:06:00Z">
        <w:r w:rsidR="00F27A6F">
          <w:rPr>
            <w:lang w:val="sk-SK"/>
          </w:rPr>
          <w:t>Smernica regresnej priam</w:t>
        </w:r>
        <w:r w:rsidR="0024499B">
          <w:rPr>
            <w:lang w:val="sk-SK"/>
          </w:rPr>
          <w:t xml:space="preserve">ky </w:t>
        </w:r>
      </w:ins>
      <w:ins w:id="147" w:author="Langer, Peter" w:date="2018-06-18T12:11:00Z">
        <w:r w:rsidR="0024499B">
          <w:rPr>
            <w:lang w:val="sk-SK"/>
          </w:rPr>
          <w:t xml:space="preserve">simultánneho </w:t>
        </w:r>
      </w:ins>
      <w:ins w:id="148" w:author="Langer, Peter" w:date="2018-06-18T12:06:00Z">
        <w:r w:rsidR="00F27A6F">
          <w:rPr>
            <w:lang w:val="sk-SK"/>
          </w:rPr>
          <w:t xml:space="preserve">merania SV </w:t>
        </w:r>
      </w:ins>
      <w:ins w:id="149" w:author="Langer, Peter" w:date="2018-06-18T12:08:00Z">
        <w:r w:rsidR="0024499B">
          <w:rPr>
            <w:lang w:val="sk-SK"/>
          </w:rPr>
          <w:t xml:space="preserve">z </w:t>
        </w:r>
      </w:ins>
      <w:ins w:id="150" w:author="Langer, Peter" w:date="2018-06-18T12:06:00Z">
        <w:r w:rsidR="0024499B">
          <w:rPr>
            <w:lang w:val="sk-SK"/>
          </w:rPr>
          <w:t>echokardiografie</w:t>
        </w:r>
        <w:r w:rsidR="00F27A6F">
          <w:rPr>
            <w:lang w:val="sk-SK"/>
          </w:rPr>
          <w:t xml:space="preserve"> </w:t>
        </w:r>
      </w:ins>
      <w:ins w:id="151" w:author="Langer, Peter" w:date="2018-06-18T12:11:00Z">
        <w:r w:rsidR="0024499B">
          <w:rPr>
            <w:lang w:val="sk-SK"/>
          </w:rPr>
          <w:t xml:space="preserve">a </w:t>
        </w:r>
      </w:ins>
      <w:ins w:id="152" w:author="Langer, Peter" w:date="2018-06-18T12:08:00Z">
        <w:r w:rsidR="0024499B">
          <w:rPr>
            <w:lang w:val="sk-SK"/>
          </w:rPr>
          <w:t>z impedancie krku má hodnotu 0.88 oprotí</w:t>
        </w:r>
      </w:ins>
      <w:ins w:id="153" w:author="Langer, Peter" w:date="2018-06-18T12:06:00Z">
        <w:r w:rsidR="00F27A6F">
          <w:rPr>
            <w:lang w:val="sk-SK"/>
          </w:rPr>
          <w:t xml:space="preserve"> </w:t>
        </w:r>
      </w:ins>
      <w:ins w:id="154" w:author="Langer, Peter" w:date="2018-06-18T12:11:00Z">
        <w:r w:rsidR="0024499B">
          <w:rPr>
            <w:lang w:val="sk-SK"/>
          </w:rPr>
          <w:t xml:space="preserve">meraniu SV z echokardiografie </w:t>
        </w:r>
      </w:ins>
      <w:ins w:id="155" w:author="Langer, Peter" w:date="2018-06-18T12:12:00Z">
        <w:r w:rsidR="0024499B">
          <w:rPr>
            <w:lang w:val="sk-SK"/>
          </w:rPr>
          <w:t>a z impedancie</w:t>
        </w:r>
      </w:ins>
      <w:ins w:id="156" w:author="Langer, Peter" w:date="2018-06-18T12:09:00Z">
        <w:r w:rsidR="0024499B">
          <w:rPr>
            <w:lang w:val="sk-SK"/>
          </w:rPr>
          <w:t> hrudníka ktoré má hodnotu 1,47,</w:t>
        </w:r>
      </w:ins>
    </w:p>
    <w:p w14:paraId="227407FD" w14:textId="77777777" w:rsidR="005B57DA" w:rsidRDefault="005B57DA" w:rsidP="005B57DA">
      <w:pPr>
        <w:tabs>
          <w:tab w:val="left" w:pos="7140"/>
        </w:tabs>
        <w:rPr>
          <w:lang w:val="sk-SK"/>
        </w:rPr>
      </w:pPr>
    </w:p>
    <w:p w14:paraId="58632AA2" w14:textId="77777777" w:rsidR="005B57DA" w:rsidRDefault="005B57DA" w:rsidP="005B57DA">
      <w:pPr>
        <w:tabs>
          <w:tab w:val="left" w:pos="7140"/>
        </w:tabs>
        <w:rPr>
          <w:lang w:val="sk-SK"/>
        </w:rPr>
      </w:pPr>
      <w:r>
        <w:rPr>
          <w:lang w:val="sk-SK"/>
        </w:rPr>
        <w:t>Bol spočítaný kontinuálny srdcový výdaj z impedancie počas fyzickej záťaže súčasne s echokardiografiou a termodilúciou. Bolo ukázané že kontinuálne merania srdcového výdaja pomocou bioimpedancie je citlivé na relatívny zmeny srdcového výdaja a odpovedá relatívnym zmenám meraným pomocou echokardiografie.</w:t>
      </w:r>
    </w:p>
    <w:p w14:paraId="6F676BC1" w14:textId="77777777" w:rsidR="005B57DA" w:rsidRPr="00FA362E" w:rsidRDefault="005B57DA" w:rsidP="005B57DA">
      <w:pPr>
        <w:tabs>
          <w:tab w:val="left" w:pos="7140"/>
        </w:tabs>
        <w:rPr>
          <w:lang w:val="sk-SK"/>
        </w:rPr>
      </w:pPr>
    </w:p>
    <w:p w14:paraId="6D9DC252" w14:textId="77777777" w:rsidR="005B57DA" w:rsidRDefault="005B57DA" w:rsidP="005B57DA">
      <w:pPr>
        <w:tabs>
          <w:tab w:val="left" w:pos="7140"/>
        </w:tabs>
        <w:rPr>
          <w:lang w:val="sk-SK"/>
        </w:rPr>
      </w:pPr>
      <w:r>
        <w:rPr>
          <w:lang w:val="sk-SK"/>
        </w:rPr>
        <w:t>Doporučený vývoj a pokračovanie práce.</w:t>
      </w:r>
    </w:p>
    <w:p w14:paraId="5834C3B1" w14:textId="77777777" w:rsidR="005B57DA" w:rsidRDefault="005B57DA" w:rsidP="005B57DA">
      <w:pPr>
        <w:tabs>
          <w:tab w:val="left" w:pos="7140"/>
        </w:tabs>
        <w:rPr>
          <w:lang w:val="sk-SK"/>
        </w:rPr>
      </w:pPr>
      <w:r>
        <w:rPr>
          <w:lang w:val="sk-SK"/>
        </w:rPr>
        <w:t>V priebehu riešenia cielov tejto práce sa objavili nové metodické otázky a nevyriešené problémy.</w:t>
      </w:r>
    </w:p>
    <w:p w14:paraId="7B443989" w14:textId="4C6AB3F5" w:rsidR="005B57DA" w:rsidDel="00F27A6F" w:rsidRDefault="005B57DA" w:rsidP="005B57DA">
      <w:pPr>
        <w:pStyle w:val="ListParagraph"/>
        <w:numPr>
          <w:ilvl w:val="0"/>
          <w:numId w:val="6"/>
        </w:numPr>
        <w:tabs>
          <w:tab w:val="left" w:pos="7140"/>
        </w:tabs>
        <w:rPr>
          <w:del w:id="157" w:author="Langer, Peter" w:date="2018-06-18T11:57:00Z"/>
          <w:lang w:val="sk-SK"/>
        </w:rPr>
      </w:pPr>
      <w:commentRangeStart w:id="158"/>
      <w:del w:id="159" w:author="Langer, Peter" w:date="2018-06-18T11:57:00Z">
        <w:r w:rsidDel="00F27A6F">
          <w:rPr>
            <w:lang w:val="sk-SK"/>
          </w:rPr>
          <w:delText>Limitácia v riadenom dýchani s periódou 10 sekúnd, čo je blízko rezonancie  baroreflexu. Bolo by vhodné použiť aj iné periódy, napríklad 3 resp. 5 sekúnd</w:delText>
        </w:r>
        <w:commentRangeEnd w:id="158"/>
        <w:r w:rsidR="00A33470" w:rsidDel="00F27A6F">
          <w:rPr>
            <w:rStyle w:val="CommentReference"/>
          </w:rPr>
          <w:commentReference w:id="158"/>
        </w:r>
      </w:del>
    </w:p>
    <w:p w14:paraId="03602D9E" w14:textId="43A162CE" w:rsidR="005B57DA" w:rsidDel="003406A7" w:rsidRDefault="005B57DA" w:rsidP="005B57DA">
      <w:pPr>
        <w:pStyle w:val="ListParagraph"/>
        <w:numPr>
          <w:ilvl w:val="0"/>
          <w:numId w:val="6"/>
        </w:numPr>
        <w:tabs>
          <w:tab w:val="left" w:pos="7140"/>
        </w:tabs>
        <w:rPr>
          <w:del w:id="160" w:author="Langer, Peter" w:date="2018-06-18T13:55:00Z"/>
          <w:lang w:val="sk-SK"/>
        </w:rPr>
      </w:pPr>
      <w:del w:id="161" w:author="Langer, Peter" w:date="2018-06-18T13:55:00Z">
        <w:r w:rsidDel="003406A7">
          <w:rPr>
            <w:lang w:val="sk-SK"/>
          </w:rPr>
          <w:delText>Eliminácia artefaktov v priebehu merania, vhodne zvolené protokoly.</w:delText>
        </w:r>
      </w:del>
    </w:p>
    <w:p w14:paraId="1BC2A8CB" w14:textId="77777777" w:rsidR="005B57DA" w:rsidRDefault="005B57DA" w:rsidP="005B57DA">
      <w:pPr>
        <w:pStyle w:val="ListParagraph"/>
        <w:numPr>
          <w:ilvl w:val="0"/>
          <w:numId w:val="6"/>
        </w:numPr>
        <w:tabs>
          <w:tab w:val="left" w:pos="7140"/>
        </w:tabs>
        <w:rPr>
          <w:lang w:val="sk-SK"/>
        </w:rPr>
      </w:pPr>
      <w:r>
        <w:rPr>
          <w:lang w:val="sk-SK"/>
        </w:rPr>
        <w:t>Ďalšie simultánne meranie echokardiografie a bioimpedancie. Bude potreba stanoviť presnejší vzťah medzi hodnotami parametrov z bioimpedancie a hodnotami parametrov z iných zaužívaných metód ako echokardiografia, MRI, termodilúcia.</w:t>
      </w:r>
    </w:p>
    <w:p w14:paraId="15D23589" w14:textId="54DD10EE" w:rsidR="005B57DA" w:rsidRDefault="005B57DA" w:rsidP="005B57DA">
      <w:pPr>
        <w:pStyle w:val="ListParagraph"/>
        <w:numPr>
          <w:ilvl w:val="0"/>
          <w:numId w:val="6"/>
        </w:numPr>
        <w:rPr>
          <w:ins w:id="162" w:author="Langer, Peter" w:date="2018-06-18T13:56:00Z"/>
          <w:lang w:val="sk-SK"/>
        </w:rPr>
      </w:pPr>
      <w:r w:rsidRPr="00FA362E">
        <w:rPr>
          <w:lang w:val="sk-SK"/>
        </w:rPr>
        <w:t xml:space="preserve">Ďalšia práca na spresnenie výpočtu SV a CO z bioimpedancie bude potrebná hlavne pri definícií pôvodu bioimpedančej krivky  </w:t>
      </w:r>
      <m:oMath>
        <m:r>
          <m:rPr>
            <m:sty m:val="p"/>
          </m:rPr>
          <w:rPr>
            <w:rFonts w:ascii="Cambria Math" w:hAnsi="Cambria Math"/>
            <w:lang w:val="sk-SK"/>
          </w:rPr>
          <m:t>-</m:t>
        </m:r>
        <m:r>
          <w:rPr>
            <w:rFonts w:ascii="Cambria Math" w:hAnsi="Cambria Math"/>
            <w:lang w:val="sk-SK"/>
          </w:rPr>
          <m:t>d</m:t>
        </m:r>
        <m:sSub>
          <m:sSubPr>
            <m:ctrlPr>
              <w:rPr>
                <w:rFonts w:ascii="Cambria Math" w:hAnsi="Cambria Math"/>
                <w:lang w:val="sk-SK"/>
              </w:rPr>
            </m:ctrlPr>
          </m:sSubPr>
          <m:e>
            <m:r>
              <w:rPr>
                <w:rFonts w:ascii="Cambria Math" w:hAnsi="Cambria Math"/>
                <w:lang w:val="sk-SK"/>
              </w:rPr>
              <m:t>Z</m:t>
            </m:r>
          </m:e>
          <m:sub>
            <m:r>
              <w:rPr>
                <w:rFonts w:ascii="Cambria Math" w:hAnsi="Cambria Math"/>
                <w:lang w:val="sk-SK"/>
              </w:rPr>
              <m:t>i</m:t>
            </m:r>
          </m:sub>
        </m:sSub>
        <m:r>
          <m:rPr>
            <m:sty m:val="p"/>
          </m:rPr>
          <w:rPr>
            <w:rFonts w:ascii="Cambria Math" w:hAnsi="Cambria Math"/>
            <w:lang w:val="sk-SK"/>
          </w:rPr>
          <m:t>(</m:t>
        </m:r>
        <m:r>
          <w:rPr>
            <w:rFonts w:ascii="Cambria Math" w:hAnsi="Cambria Math"/>
            <w:lang w:val="sk-SK"/>
          </w:rPr>
          <m:t>t</m:t>
        </m:r>
        <m:f>
          <m:fPr>
            <m:type m:val="lin"/>
            <m:ctrlPr>
              <w:rPr>
                <w:rFonts w:ascii="Cambria Math" w:hAnsi="Cambria Math"/>
                <w:lang w:val="sk-SK"/>
              </w:rPr>
            </m:ctrlPr>
          </m:fPr>
          <m:num>
            <m:r>
              <m:rPr>
                <m:sty m:val="p"/>
              </m:rPr>
              <w:rPr>
                <w:rFonts w:ascii="Cambria Math" w:hAnsi="Cambria Math"/>
                <w:lang w:val="sk-SK"/>
              </w:rPr>
              <m:t>)</m:t>
            </m:r>
          </m:num>
          <m:den>
            <m:r>
              <w:rPr>
                <w:rFonts w:ascii="Cambria Math" w:hAnsi="Cambria Math"/>
                <w:lang w:val="sk-SK"/>
              </w:rPr>
              <m:t>dt</m:t>
            </m:r>
          </m:den>
        </m:f>
      </m:oMath>
      <w:r w:rsidRPr="00FA362E">
        <w:rPr>
          <w:lang w:val="sk-SK"/>
        </w:rPr>
        <w:t xml:space="preserve"> a bioimpedančej krivky </w:t>
      </w:r>
      <m:oMath>
        <m:sSub>
          <m:sSubPr>
            <m:ctrlPr>
              <w:rPr>
                <w:rFonts w:ascii="Cambria Math" w:hAnsi="Cambria Math"/>
                <w:lang w:val="sk-SK"/>
              </w:rPr>
            </m:ctrlPr>
          </m:sSubPr>
          <m:e>
            <m:r>
              <w:rPr>
                <w:rFonts w:ascii="Cambria Math" w:hAnsi="Cambria Math"/>
                <w:lang w:val="sk-SK"/>
              </w:rPr>
              <m:t>Z</m:t>
            </m:r>
          </m:e>
          <m:sub>
            <m:r>
              <w:rPr>
                <w:rFonts w:ascii="Cambria Math" w:hAnsi="Cambria Math"/>
                <w:lang w:val="sk-SK"/>
              </w:rPr>
              <m:t>i</m:t>
            </m:r>
          </m:sub>
        </m:sSub>
      </m:oMath>
      <w:r w:rsidRPr="00FA362E">
        <w:rPr>
          <w:lang w:val="sk-SK"/>
        </w:rPr>
        <w:t>.</w:t>
      </w:r>
    </w:p>
    <w:p w14:paraId="3FDF5008" w14:textId="5A215463" w:rsidR="003406A7" w:rsidRPr="003406A7" w:rsidRDefault="003406A7" w:rsidP="003406A7">
      <w:pPr>
        <w:pStyle w:val="ListParagraph"/>
        <w:numPr>
          <w:ilvl w:val="0"/>
          <w:numId w:val="6"/>
        </w:numPr>
        <w:tabs>
          <w:tab w:val="left" w:pos="7140"/>
        </w:tabs>
        <w:rPr>
          <w:lang w:val="sk-SK"/>
        </w:rPr>
        <w:pPrChange w:id="163" w:author="Langer, Peter" w:date="2018-06-18T13:56:00Z">
          <w:pPr>
            <w:pStyle w:val="ListParagraph"/>
            <w:numPr>
              <w:numId w:val="6"/>
            </w:numPr>
            <w:ind w:left="720" w:hanging="360"/>
          </w:pPr>
        </w:pPrChange>
      </w:pPr>
      <w:ins w:id="164" w:author="Langer, Peter" w:date="2018-06-18T13:56:00Z">
        <w:r>
          <w:rPr>
            <w:lang w:val="sk-SK"/>
          </w:rPr>
          <w:t>Eliminácia artefaktov v priebehu merania, vhodne zvolené protokoly.</w:t>
        </w:r>
      </w:ins>
    </w:p>
    <w:p w14:paraId="3C5C8EAE" w14:textId="77777777" w:rsidR="005B57DA" w:rsidRDefault="005B57DA" w:rsidP="005B57DA">
      <w:pPr>
        <w:pStyle w:val="ListParagraph"/>
        <w:numPr>
          <w:ilvl w:val="0"/>
          <w:numId w:val="6"/>
        </w:numPr>
        <w:tabs>
          <w:tab w:val="left" w:pos="7140"/>
        </w:tabs>
        <w:rPr>
          <w:lang w:val="sk-SK"/>
        </w:rPr>
      </w:pPr>
      <w:r>
        <w:rPr>
          <w:lang w:val="sk-SK"/>
        </w:rPr>
        <w:t>Ďalšie experimentálne meranie echokardiografie a bioimpedancie, stanovenie miest meranie s najvyššou zhodou. Túto problematiku rieši na našom oddeleni Ladislav Soukup, ktorý na túto tému odoslal článok do časopisu a je v súčasnosti v procese recenzného konania.</w:t>
      </w:r>
    </w:p>
    <w:p w14:paraId="45DA6EBF" w14:textId="77777777" w:rsidR="005B57DA" w:rsidRDefault="005B57DA" w:rsidP="005B57DA">
      <w:pPr>
        <w:pStyle w:val="ListParagraph"/>
        <w:numPr>
          <w:ilvl w:val="0"/>
          <w:numId w:val="6"/>
        </w:numPr>
        <w:rPr>
          <w:lang w:val="sk-SK"/>
        </w:rPr>
      </w:pPr>
      <w:r>
        <w:rPr>
          <w:lang w:val="sk-SK"/>
        </w:rPr>
        <w:t>Spracovanie ďalších excitácií hemodynamického systému ako naklonená rovina a dychové manévre. Touto problematikou sa zaoberá na našom oddelení Magdaléna Matejková.</w:t>
      </w:r>
    </w:p>
    <w:p w14:paraId="67D75E71" w14:textId="77777777" w:rsidR="005B57DA" w:rsidRDefault="005B57DA" w:rsidP="005B57DA">
      <w:pPr>
        <w:pStyle w:val="ListParagraph"/>
        <w:numPr>
          <w:ilvl w:val="0"/>
          <w:numId w:val="6"/>
        </w:numPr>
        <w:rPr>
          <w:lang w:val="sk-SK"/>
        </w:rPr>
      </w:pPr>
      <w:r>
        <w:rPr>
          <w:lang w:val="sk-SK"/>
        </w:rPr>
        <w:lastRenderedPageBreak/>
        <w:t>Využitie výsledkov práce pre neinvazívne stanievenie srdcového výdaja z karotíd a srdečných zvukov a ich klinické testovanie u roznych skupín ľudí (skupiny podľa veku, pohlavia, zdravotného stavu)</w:t>
      </w:r>
      <w:r w:rsidDel="001012EA">
        <w:rPr>
          <w:lang w:val="sk-SK"/>
        </w:rPr>
        <w:t xml:space="preserve"> </w:t>
      </w:r>
    </w:p>
    <w:p w14:paraId="4C4EF2B6" w14:textId="77777777" w:rsidR="005B57DA" w:rsidRDefault="005B57DA" w:rsidP="005B57DA"/>
    <w:sectPr w:rsidR="005B57DA">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avel Jurak" w:date="2018-06-01T11:48:00Z" w:initials="PJ">
    <w:p w14:paraId="1E828E72" w14:textId="77777777" w:rsidR="005B57DA" w:rsidRDefault="005B57DA" w:rsidP="005B57DA">
      <w:pPr>
        <w:pStyle w:val="CommentText"/>
      </w:pPr>
      <w:r>
        <w:rPr>
          <w:rStyle w:val="CommentReference"/>
        </w:rPr>
        <w:annotationRef/>
      </w:r>
      <w:r>
        <w:t>Doporučuji udělat abstrakt strukturovaně. Současný stav-metody-výsledky-závěr</w:t>
      </w:r>
    </w:p>
  </w:comment>
  <w:comment w:id="10" w:author="josef" w:date="2018-06-15T13:02:00Z" w:initials="jh">
    <w:p w14:paraId="59D03962" w14:textId="553441F4" w:rsidR="00D57F95" w:rsidRDefault="00D57F95">
      <w:pPr>
        <w:pStyle w:val="CommentText"/>
      </w:pPr>
      <w:r>
        <w:rPr>
          <w:rStyle w:val="CommentReference"/>
        </w:rPr>
        <w:annotationRef/>
      </w:r>
      <w:r>
        <w:t xml:space="preserve">Doplnit </w:t>
      </w:r>
      <w:r>
        <w:t>s přesností a nevýhodami jiných metod</w:t>
      </w:r>
    </w:p>
  </w:comment>
  <w:comment w:id="9" w:author="Pavel Jurak [2]" w:date="2018-05-30T17:07:00Z" w:initials="PJ">
    <w:p w14:paraId="119F7E70" w14:textId="77777777" w:rsidR="005B57DA" w:rsidRDefault="005B57DA" w:rsidP="005B57DA">
      <w:pPr>
        <w:pStyle w:val="CommentText"/>
      </w:pPr>
      <w:r>
        <w:rPr>
          <w:rStyle w:val="CommentReference"/>
        </w:rPr>
        <w:annotationRef/>
      </w:r>
      <w:r>
        <w:t xml:space="preserve">Limitací </w:t>
      </w:r>
      <w:r>
        <w:t xml:space="preserve">metody je … </w:t>
      </w:r>
    </w:p>
  </w:comment>
  <w:comment w:id="11" w:author="Pavel Jurak [2]" w:date="2018-05-30T17:08:00Z" w:initials="PJ">
    <w:p w14:paraId="2EC24C0E" w14:textId="77777777" w:rsidR="005B57DA" w:rsidRDefault="005B57DA" w:rsidP="005B57DA">
      <w:pPr>
        <w:pStyle w:val="CommentText"/>
      </w:pPr>
      <w:r>
        <w:rPr>
          <w:rStyle w:val="CommentReference"/>
        </w:rPr>
        <w:annotationRef/>
      </w:r>
      <w:r>
        <w:t xml:space="preserve">Není </w:t>
      </w:r>
      <w:r>
        <w:t>to ani tak nedostatkem znalostí ale samotným principem metody.</w:t>
      </w:r>
    </w:p>
  </w:comment>
  <w:comment w:id="15" w:author="vv" w:date="2018-06-15T14:54:00Z" w:initials="vv">
    <w:p w14:paraId="39E99DAA" w14:textId="6A7A21F2" w:rsidR="00D14799" w:rsidRDefault="00D14799">
      <w:pPr>
        <w:pStyle w:val="CommentText"/>
      </w:pPr>
      <w:r>
        <w:rPr>
          <w:rStyle w:val="CommentReference"/>
        </w:rPr>
        <w:annotationRef/>
      </w:r>
      <w:r>
        <w:rPr>
          <w:noProof/>
        </w:rPr>
        <w:t>metodidiky ceho?</w:t>
      </w:r>
    </w:p>
  </w:comment>
  <w:comment w:id="38" w:author="Pavel Jurak" w:date="2018-06-15T10:36:00Z" w:initials="PJ">
    <w:p w14:paraId="14191FAC" w14:textId="5B5E44CD" w:rsidR="004C6A4A" w:rsidRDefault="004C6A4A">
      <w:pPr>
        <w:pStyle w:val="CommentText"/>
      </w:pPr>
      <w:r>
        <w:rPr>
          <w:rStyle w:val="CommentReference"/>
        </w:rPr>
        <w:annotationRef/>
      </w:r>
      <w:r>
        <w:t xml:space="preserve">Stručně </w:t>
      </w:r>
      <w:r>
        <w:t>uvést jaké parametry</w:t>
      </w:r>
    </w:p>
  </w:comment>
  <w:comment w:id="45" w:author="Pavel Jurak" w:date="2018-05-31T15:47:00Z" w:initials="PJ">
    <w:p w14:paraId="6EEC85DB" w14:textId="77777777" w:rsidR="005B57DA" w:rsidRDefault="005B57DA" w:rsidP="005B57DA">
      <w:pPr>
        <w:pStyle w:val="CommentText"/>
      </w:pPr>
      <w:r>
        <w:rPr>
          <w:rStyle w:val="CommentReference"/>
        </w:rPr>
        <w:annotationRef/>
      </w:r>
      <w:r>
        <w:t xml:space="preserve">Práce </w:t>
      </w:r>
      <w:r>
        <w:t xml:space="preserve">by neměla přinášet nové informace, ale představuje nové metody, které </w:t>
      </w:r>
    </w:p>
  </w:comment>
  <w:comment w:id="47" w:author="Pavel Jurak" w:date="2018-06-15T13:17:00Z" w:initials="PJ">
    <w:p w14:paraId="7E5E47E5" w14:textId="018CCF81" w:rsidR="00B50087" w:rsidRDefault="00B50087">
      <w:pPr>
        <w:pStyle w:val="CommentText"/>
      </w:pPr>
      <w:r>
        <w:rPr>
          <w:rStyle w:val="CommentReference"/>
        </w:rPr>
        <w:annotationRef/>
      </w:r>
      <w:r>
        <w:t xml:space="preserve">To </w:t>
      </w:r>
      <w:r>
        <w:t>nelze takto definovat,  je třeba být konkrétní</w:t>
      </w:r>
    </w:p>
  </w:comment>
  <w:comment w:id="46" w:author="josef" w:date="2018-06-15T13:08:00Z" w:initials="jh">
    <w:p w14:paraId="566B6CE9" w14:textId="2B173A9F" w:rsidR="00D57F95" w:rsidRDefault="00D57F95">
      <w:pPr>
        <w:pStyle w:val="CommentText"/>
      </w:pPr>
      <w:r>
        <w:rPr>
          <w:rStyle w:val="CommentReference"/>
        </w:rPr>
        <w:annotationRef/>
      </w:r>
      <w:r>
        <w:t>Vám se to líbí? Co jste chteli říci</w:t>
      </w:r>
    </w:p>
  </w:comment>
  <w:comment w:id="67" w:author="Pavel Jurak" w:date="2018-06-15T10:37:00Z" w:initials="PJ">
    <w:p w14:paraId="4A82646F" w14:textId="306A388E" w:rsidR="004C6A4A" w:rsidRDefault="004C6A4A">
      <w:pPr>
        <w:pStyle w:val="CommentText"/>
      </w:pPr>
      <w:r>
        <w:rPr>
          <w:rStyle w:val="CommentReference"/>
        </w:rPr>
        <w:annotationRef/>
      </w:r>
      <w:r>
        <w:t>Jednodušší</w:t>
      </w:r>
    </w:p>
  </w:comment>
  <w:comment w:id="70" w:author="vv" w:date="2018-06-15T14:59:00Z" w:initials="vv">
    <w:p w14:paraId="07996518" w14:textId="22C7EBD0" w:rsidR="00505BE2" w:rsidRDefault="00505BE2">
      <w:pPr>
        <w:pStyle w:val="CommentText"/>
      </w:pPr>
      <w:r>
        <w:rPr>
          <w:rStyle w:val="CommentReference"/>
        </w:rPr>
        <w:annotationRef/>
      </w:r>
    </w:p>
  </w:comment>
  <w:comment w:id="83" w:author="Pavel Jurak" w:date="2018-06-15T12:53:00Z" w:initials="PJ">
    <w:p w14:paraId="60A235B1" w14:textId="2B6F534A" w:rsidR="00A33470" w:rsidRDefault="00A33470">
      <w:pPr>
        <w:pStyle w:val="CommentText"/>
      </w:pPr>
      <w:r>
        <w:rPr>
          <w:rStyle w:val="CommentReference"/>
        </w:rPr>
        <w:annotationRef/>
      </w:r>
      <w:r>
        <w:t xml:space="preserve">To se v práci až tak neřeší (na hrudníku), i když to původně bylo cílem. Například:    … srovnání vlivu respirace na impedanční signál a stanovení možností eliminace respiračních vlivů. </w:t>
      </w:r>
    </w:p>
  </w:comment>
  <w:comment w:id="97" w:author="Pavel Jurak" w:date="2018-06-15T12:57:00Z" w:initials="PJ">
    <w:p w14:paraId="6D7B587E" w14:textId="14873022" w:rsidR="00A33470" w:rsidRDefault="00A33470">
      <w:pPr>
        <w:pStyle w:val="CommentText"/>
      </w:pPr>
      <w:r>
        <w:rPr>
          <w:rStyle w:val="CommentReference"/>
        </w:rPr>
        <w:annotationRef/>
      </w:r>
      <w:r>
        <w:t xml:space="preserve">Sjednotit </w:t>
      </w:r>
      <w:r>
        <w:t>časy</w:t>
      </w:r>
    </w:p>
  </w:comment>
  <w:comment w:id="110" w:author="josef" w:date="2018-06-15T13:10:00Z" w:initials="jh">
    <w:p w14:paraId="3530A022" w14:textId="7518A9DE" w:rsidR="00D57F95" w:rsidRDefault="00D57F95">
      <w:pPr>
        <w:pStyle w:val="CommentText"/>
      </w:pPr>
      <w:r>
        <w:rPr>
          <w:rStyle w:val="CommentReference"/>
        </w:rPr>
        <w:annotationRef/>
      </w:r>
      <w:r>
        <w:t xml:space="preserve">Nejsme </w:t>
      </w:r>
      <w:r>
        <w:t>zurnaliste</w:t>
      </w:r>
    </w:p>
  </w:comment>
  <w:comment w:id="115" w:author="Pavel Jurak" w:date="2018-05-31T13:05:00Z" w:initials="PJ">
    <w:p w14:paraId="02D81B6C" w14:textId="77777777" w:rsidR="005B57DA" w:rsidRDefault="005B57DA" w:rsidP="005B57DA">
      <w:pPr>
        <w:pStyle w:val="CommentText"/>
      </w:pPr>
      <w:r>
        <w:rPr>
          <w:rStyle w:val="CommentReference"/>
        </w:rPr>
        <w:annotationRef/>
      </w:r>
      <w:r>
        <w:t xml:space="preserve">Více </w:t>
      </w:r>
      <w:r>
        <w:t>zdůraznit metodický postup a vlastní přínos. Popsat co nového bylo vytvořeno.</w:t>
      </w:r>
    </w:p>
  </w:comment>
  <w:comment w:id="116" w:author="Pavel Jurak" w:date="2018-05-31T16:00:00Z" w:initials="PJ">
    <w:p w14:paraId="37A0B143" w14:textId="77777777" w:rsidR="005B57DA" w:rsidRDefault="005B57DA" w:rsidP="005B57DA">
      <w:pPr>
        <w:pStyle w:val="CommentText"/>
      </w:pPr>
      <w:r>
        <w:rPr>
          <w:rStyle w:val="CommentReference"/>
        </w:rPr>
        <w:annotationRef/>
      </w:r>
      <w:r>
        <w:t>Zkrátit</w:t>
      </w:r>
    </w:p>
  </w:comment>
  <w:comment w:id="119" w:author="Pavel Jurak" w:date="2018-06-15T10:41:00Z" w:initials="PJ">
    <w:p w14:paraId="76087513" w14:textId="3DF37B3B" w:rsidR="004C6A4A" w:rsidRDefault="004C6A4A">
      <w:pPr>
        <w:pStyle w:val="CommentText"/>
      </w:pPr>
      <w:r>
        <w:rPr>
          <w:rStyle w:val="CommentReference"/>
        </w:rPr>
        <w:annotationRef/>
      </w:r>
      <w:r>
        <w:t>V závěru by nemely být odkazy na literaturu</w:t>
      </w:r>
    </w:p>
  </w:comment>
  <w:comment w:id="131" w:author="Pavel Jurak" w:date="2018-06-15T10:42:00Z" w:initials="PJ">
    <w:p w14:paraId="40CB5230" w14:textId="68093549" w:rsidR="004C6A4A" w:rsidRDefault="004C6A4A">
      <w:pPr>
        <w:pStyle w:val="CommentText"/>
      </w:pPr>
      <w:r>
        <w:rPr>
          <w:rStyle w:val="CommentReference"/>
        </w:rPr>
        <w:annotationRef/>
      </w:r>
      <w:r>
        <w:t>?</w:t>
      </w:r>
      <w:r>
        <w:t>? vynechal bych</w:t>
      </w:r>
    </w:p>
  </w:comment>
  <w:comment w:id="133" w:author="Pavel Jurak" w:date="2018-05-31T11:52:00Z" w:initials="PJ">
    <w:p w14:paraId="2ABD2592" w14:textId="77777777" w:rsidR="005B57DA" w:rsidRDefault="005B57DA" w:rsidP="005B57DA">
      <w:pPr>
        <w:pStyle w:val="CommentText"/>
      </w:pPr>
      <w:r>
        <w:rPr>
          <w:rStyle w:val="CommentReference"/>
        </w:rPr>
        <w:annotationRef/>
      </w:r>
      <w:r>
        <w:t xml:space="preserve">Součásti </w:t>
      </w:r>
      <w:r>
        <w:t xml:space="preserve">práce byl vývoj nové metody pro popis frekvenčních vlastností srdečních zvuků.  </w:t>
      </w:r>
    </w:p>
  </w:comment>
  <w:comment w:id="134" w:author="Pavel Jurak" w:date="2018-06-15T10:44:00Z" w:initials="PJ">
    <w:p w14:paraId="444E23C9" w14:textId="7758331C" w:rsidR="004C6A4A" w:rsidRDefault="004C6A4A">
      <w:pPr>
        <w:pStyle w:val="CommentText"/>
      </w:pPr>
      <w:r>
        <w:rPr>
          <w:rStyle w:val="CommentReference"/>
        </w:rPr>
        <w:annotationRef/>
      </w:r>
      <w:r>
        <w:t xml:space="preserve">Přoč </w:t>
      </w:r>
      <w:r>
        <w:t>je tady tato věta</w:t>
      </w:r>
    </w:p>
  </w:comment>
  <w:comment w:id="136" w:author="Pavel Jurak" w:date="2018-06-15T10:50:00Z" w:initials="PJ">
    <w:p w14:paraId="73BEDA23" w14:textId="4A4B5E2D" w:rsidR="00754E8D" w:rsidRDefault="00754E8D">
      <w:pPr>
        <w:pStyle w:val="CommentText"/>
      </w:pPr>
      <w:r>
        <w:rPr>
          <w:rStyle w:val="CommentReference"/>
        </w:rPr>
        <w:annotationRef/>
      </w:r>
      <w:r>
        <w:t xml:space="preserve">Tady </w:t>
      </w:r>
      <w:r>
        <w:t>bych doplnil, že lepší než se snažit eliminovat respiraci v hrudníku je přímo měřit a vyhodnocovat bioimpedanci  na jiném místě, kde vliv respirace</w:t>
      </w:r>
      <w:r w:rsidR="00ED4C5B">
        <w:t xml:space="preserve"> není. T</w:t>
      </w:r>
      <w:r>
        <w:t xml:space="preserve">akovým místem je karotida. </w:t>
      </w:r>
    </w:p>
  </w:comment>
  <w:comment w:id="142" w:author="Pavel Jurak" w:date="2018-06-15T10:48:00Z" w:initials="PJ">
    <w:p w14:paraId="2C41F334" w14:textId="4338C3DD" w:rsidR="00754E8D" w:rsidRDefault="00754E8D">
      <w:pPr>
        <w:pStyle w:val="CommentText"/>
      </w:pPr>
      <w:r>
        <w:rPr>
          <w:rStyle w:val="CommentReference"/>
        </w:rPr>
        <w:annotationRef/>
      </w:r>
      <w:r>
        <w:t xml:space="preserve">Jaké </w:t>
      </w:r>
      <w:r>
        <w:t>měření ?</w:t>
      </w:r>
    </w:p>
  </w:comment>
  <w:comment w:id="144" w:author="Pavel Jurak" w:date="2018-06-15T12:47:00Z" w:initials="PJ">
    <w:p w14:paraId="599D851C" w14:textId="678DC2C4" w:rsidR="00A33470" w:rsidRDefault="00A33470">
      <w:pPr>
        <w:pStyle w:val="CommentText"/>
      </w:pPr>
      <w:r>
        <w:rPr>
          <w:rStyle w:val="CommentReference"/>
        </w:rPr>
        <w:annotationRef/>
      </w:r>
      <w:r>
        <w:t xml:space="preserve">Z toho </w:t>
      </w:r>
      <w:r>
        <w:t xml:space="preserve">neplyne, že SV krku stanovený v ml je lepší – viz sklon přímky, kdy krk v absolutních hodnotách odpovídá SV mřenému echem </w:t>
      </w:r>
    </w:p>
  </w:comment>
  <w:comment w:id="158" w:author="Pavel Jurak" w:date="2018-06-15T12:52:00Z" w:initials="PJ">
    <w:p w14:paraId="4475D1EA" w14:textId="776E6193" w:rsidR="00A33470" w:rsidRDefault="00A33470">
      <w:pPr>
        <w:pStyle w:val="CommentText"/>
      </w:pPr>
      <w:r>
        <w:rPr>
          <w:rStyle w:val="CommentReference"/>
        </w:rPr>
        <w:annotationRef/>
      </w:r>
      <w:r>
        <w:t xml:space="preserve">Tenhle </w:t>
      </w:r>
      <w:r>
        <w:t>bod raději neuváděl, 3 a 5 sekund také není moc vhodná excitace, dále se uvádí tilt a to stačí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828E72" w15:done="0"/>
  <w15:commentEx w15:paraId="59D03962" w15:done="0"/>
  <w15:commentEx w15:paraId="119F7E70" w15:done="0"/>
  <w15:commentEx w15:paraId="2EC24C0E" w15:done="0"/>
  <w15:commentEx w15:paraId="39E99DAA" w15:done="0"/>
  <w15:commentEx w15:paraId="14191FAC" w15:done="0"/>
  <w15:commentEx w15:paraId="6EEC85DB" w15:done="0"/>
  <w15:commentEx w15:paraId="7E5E47E5" w15:done="0"/>
  <w15:commentEx w15:paraId="566B6CE9" w15:done="0"/>
  <w15:commentEx w15:paraId="4A82646F" w15:done="0"/>
  <w15:commentEx w15:paraId="07996518" w15:done="0"/>
  <w15:commentEx w15:paraId="60A235B1" w15:done="0"/>
  <w15:commentEx w15:paraId="6D7B587E" w15:done="0"/>
  <w15:commentEx w15:paraId="3530A022" w15:done="0"/>
  <w15:commentEx w15:paraId="02D81B6C" w15:done="0"/>
  <w15:commentEx w15:paraId="37A0B143" w15:done="0"/>
  <w15:commentEx w15:paraId="76087513" w15:done="0"/>
  <w15:commentEx w15:paraId="40CB5230" w15:done="0"/>
  <w15:commentEx w15:paraId="2ABD2592" w15:done="0"/>
  <w15:commentEx w15:paraId="444E23C9" w15:done="0"/>
  <w15:commentEx w15:paraId="73BEDA23" w15:done="0"/>
  <w15:commentEx w15:paraId="2C41F334" w15:done="0"/>
  <w15:commentEx w15:paraId="599D851C" w15:done="0"/>
  <w15:commentEx w15:paraId="4475D1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24A"/>
    <w:multiLevelType w:val="hybridMultilevel"/>
    <w:tmpl w:val="1B5CE0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7F340D5"/>
    <w:multiLevelType w:val="hybridMultilevel"/>
    <w:tmpl w:val="1E6EDE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1844F2B"/>
    <w:multiLevelType w:val="hybridMultilevel"/>
    <w:tmpl w:val="D3FA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61626"/>
    <w:multiLevelType w:val="multilevel"/>
    <w:tmpl w:val="0A2A57C8"/>
    <w:lvl w:ilvl="0">
      <w:start w:val="1"/>
      <w:numFmt w:val="decimal"/>
      <w:pStyle w:val="Heading1"/>
      <w:lvlText w:val="%1"/>
      <w:lvlJc w:val="left"/>
      <w:pPr>
        <w:ind w:left="1282" w:hanging="432"/>
      </w:pPr>
    </w:lvl>
    <w:lvl w:ilvl="1">
      <w:start w:val="1"/>
      <w:numFmt w:val="decimal"/>
      <w:pStyle w:val="Heading2"/>
      <w:lvlText w:val="%1.%2"/>
      <w:lvlJc w:val="left"/>
      <w:pPr>
        <w:ind w:left="1426" w:hanging="576"/>
      </w:pPr>
    </w:lvl>
    <w:lvl w:ilvl="2">
      <w:start w:val="1"/>
      <w:numFmt w:val="decimal"/>
      <w:pStyle w:val="Heading3"/>
      <w:lvlText w:val="%1.%2.%3"/>
      <w:lvlJc w:val="left"/>
      <w:pPr>
        <w:ind w:left="1570" w:hanging="720"/>
      </w:pPr>
    </w:lvl>
    <w:lvl w:ilvl="3">
      <w:start w:val="1"/>
      <w:numFmt w:val="decimal"/>
      <w:pStyle w:val="Heading4"/>
      <w:lvlText w:val="%1.%2.%3.%4"/>
      <w:lvlJc w:val="left"/>
      <w:pPr>
        <w:ind w:left="171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858" w:hanging="1008"/>
      </w:pPr>
    </w:lvl>
    <w:lvl w:ilvl="5">
      <w:start w:val="1"/>
      <w:numFmt w:val="decimal"/>
      <w:pStyle w:val="Heading6"/>
      <w:lvlText w:val="%1.%2.%3.%4.%5.%6"/>
      <w:lvlJc w:val="left"/>
      <w:pPr>
        <w:ind w:left="2002" w:hanging="1152"/>
      </w:pPr>
    </w:lvl>
    <w:lvl w:ilvl="6">
      <w:start w:val="1"/>
      <w:numFmt w:val="decimal"/>
      <w:pStyle w:val="Heading7"/>
      <w:lvlText w:val="%1.%2.%3.%4.%5.%6.%7"/>
      <w:lvlJc w:val="left"/>
      <w:pPr>
        <w:ind w:left="2146" w:hanging="1296"/>
      </w:pPr>
    </w:lvl>
    <w:lvl w:ilvl="7">
      <w:start w:val="1"/>
      <w:numFmt w:val="decimal"/>
      <w:pStyle w:val="Heading8"/>
      <w:lvlText w:val="%1.%2.%3.%4.%5.%6.%7.%8"/>
      <w:lvlJc w:val="left"/>
      <w:pPr>
        <w:ind w:left="2290" w:hanging="1440"/>
      </w:pPr>
    </w:lvl>
    <w:lvl w:ilvl="8">
      <w:start w:val="1"/>
      <w:numFmt w:val="decimal"/>
      <w:pStyle w:val="Heading9"/>
      <w:lvlText w:val="%1.%2.%3.%4.%5.%6.%7.%8.%9"/>
      <w:lvlJc w:val="left"/>
      <w:pPr>
        <w:ind w:left="2434" w:hanging="1584"/>
      </w:pPr>
    </w:lvl>
  </w:abstractNum>
  <w:abstractNum w:abstractNumId="4" w15:restartNumberingAfterBreak="0">
    <w:nsid w:val="738A34D1"/>
    <w:multiLevelType w:val="hybridMultilevel"/>
    <w:tmpl w:val="AA4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A3C43"/>
    <w:multiLevelType w:val="hybridMultilevel"/>
    <w:tmpl w:val="C1B82BC4"/>
    <w:lvl w:ilvl="0" w:tplc="A6D026C8">
      <w:start w:val="1"/>
      <w:numFmt w:val="decimal"/>
      <w:pStyle w:val="Figuretext"/>
      <w:lvlText w:val="Fig %1."/>
      <w:lvlJc w:val="left"/>
      <w:pPr>
        <w:tabs>
          <w:tab w:val="num" w:pos="0"/>
        </w:tabs>
      </w:pPr>
      <w:rPr>
        <w:rFonts w:ascii="Times New Roman" w:hAnsi="Times New Roman" w:cs="Times New Roman" w:hint="default"/>
        <w:b w:val="0"/>
        <w:i w:val="0"/>
        <w:sz w:val="24"/>
      </w:rPr>
    </w:lvl>
    <w:lvl w:ilvl="1" w:tplc="0405000F">
      <w:start w:val="1"/>
      <w:numFmt w:val="decimal"/>
      <w:lvlText w:val="%2."/>
      <w:lvlJc w:val="left"/>
      <w:pPr>
        <w:tabs>
          <w:tab w:val="num" w:pos="1440"/>
        </w:tabs>
        <w:ind w:left="1440" w:hanging="360"/>
      </w:pPr>
      <w:rPr>
        <w:rFonts w:cs="Times New Roman" w:hint="default"/>
        <w:b w:val="0"/>
        <w:i w:val="0"/>
        <w:sz w:val="24"/>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vel Jurak">
    <w15:presenceInfo w15:providerId="None" w15:userId="Pavel Jurak"/>
  </w15:person>
  <w15:person w15:author="vv">
    <w15:presenceInfo w15:providerId="None" w15:userId="vv"/>
  </w15:person>
  <w15:person w15:author="Langer, Peter">
    <w15:presenceInfo w15:providerId="AD" w15:userId="S-1-5-21-3588447096-1463914-869570945-2089546"/>
  </w15:person>
  <w15:person w15:author="Pavel Jurak [2]">
    <w15:presenceInfo w15:providerId="Windows Live" w15:userId="81d75a4056855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DA"/>
    <w:rsid w:val="001243B9"/>
    <w:rsid w:val="00147D5C"/>
    <w:rsid w:val="0024499B"/>
    <w:rsid w:val="00286D8E"/>
    <w:rsid w:val="002A20CE"/>
    <w:rsid w:val="003406A7"/>
    <w:rsid w:val="003C46C0"/>
    <w:rsid w:val="00430AEB"/>
    <w:rsid w:val="00483ECD"/>
    <w:rsid w:val="004863C2"/>
    <w:rsid w:val="004C6A4A"/>
    <w:rsid w:val="00505BE2"/>
    <w:rsid w:val="005B57DA"/>
    <w:rsid w:val="007075E1"/>
    <w:rsid w:val="00754E8D"/>
    <w:rsid w:val="007A0815"/>
    <w:rsid w:val="00806681"/>
    <w:rsid w:val="00841F05"/>
    <w:rsid w:val="008B0F65"/>
    <w:rsid w:val="00A33470"/>
    <w:rsid w:val="00AA447E"/>
    <w:rsid w:val="00B50087"/>
    <w:rsid w:val="00B51465"/>
    <w:rsid w:val="00CE641C"/>
    <w:rsid w:val="00D14799"/>
    <w:rsid w:val="00D57F95"/>
    <w:rsid w:val="00EA72A0"/>
    <w:rsid w:val="00ED4C5B"/>
    <w:rsid w:val="00F2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39B6"/>
  <w15:docId w15:val="{C8E6D911-EAF3-4AB4-84D0-9DBF39DD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7DA"/>
    <w:pPr>
      <w:overflowPunct w:val="0"/>
      <w:autoSpaceDE w:val="0"/>
      <w:autoSpaceDN w:val="0"/>
      <w:adjustRightInd w:val="0"/>
      <w:spacing w:after="0" w:line="360" w:lineRule="auto"/>
      <w:jc w:val="both"/>
      <w:textAlignment w:val="baseline"/>
    </w:pPr>
    <w:rPr>
      <w:rFonts w:asciiTheme="majorHAnsi" w:eastAsia="Times New Roman" w:hAnsiTheme="majorHAnsi" w:cs="Times New Roman"/>
      <w:sz w:val="24"/>
      <w:szCs w:val="20"/>
      <w:lang w:val="cs-CZ" w:eastAsia="cs-CZ"/>
    </w:rPr>
  </w:style>
  <w:style w:type="paragraph" w:styleId="Heading1">
    <w:name w:val="heading 1"/>
    <w:basedOn w:val="Normal"/>
    <w:next w:val="Normal"/>
    <w:link w:val="Heading1Char"/>
    <w:uiPriority w:val="9"/>
    <w:qFormat/>
    <w:rsid w:val="005B57DA"/>
    <w:pPr>
      <w:keepNext/>
      <w:numPr>
        <w:numId w:val="1"/>
      </w:numPr>
      <w:spacing w:before="1200" w:after="240"/>
      <w:outlineLvl w:val="0"/>
    </w:pPr>
    <w:rPr>
      <w:rFonts w:ascii="Arial" w:hAnsi="Arial" w:cs="Arial"/>
      <w:b/>
      <w:bCs/>
      <w:sz w:val="36"/>
      <w:szCs w:val="32"/>
    </w:rPr>
  </w:style>
  <w:style w:type="paragraph" w:styleId="Heading2">
    <w:name w:val="heading 2"/>
    <w:basedOn w:val="Normal"/>
    <w:next w:val="Normal"/>
    <w:link w:val="Heading2Char"/>
    <w:uiPriority w:val="9"/>
    <w:rsid w:val="005B57DA"/>
    <w:pPr>
      <w:keepNext/>
      <w:numPr>
        <w:ilvl w:val="1"/>
        <w:numId w:val="1"/>
      </w:numPr>
      <w:spacing w:before="72"/>
      <w:outlineLvl w:val="1"/>
    </w:pPr>
    <w:rPr>
      <w:rFonts w:ascii="Arial" w:hAnsi="Arial" w:cs="Arial Narrow"/>
      <w:b/>
      <w:bCs/>
      <w:sz w:val="28"/>
      <w:szCs w:val="40"/>
    </w:rPr>
  </w:style>
  <w:style w:type="paragraph" w:styleId="Heading3">
    <w:name w:val="heading 3"/>
    <w:basedOn w:val="Normal"/>
    <w:next w:val="Normal"/>
    <w:link w:val="Heading3Char"/>
    <w:uiPriority w:val="9"/>
    <w:qFormat/>
    <w:rsid w:val="005B57DA"/>
    <w:pPr>
      <w:keepNext/>
      <w:numPr>
        <w:ilvl w:val="2"/>
        <w:numId w:val="1"/>
      </w:numPr>
      <w:spacing w:before="240"/>
      <w:outlineLvl w:val="2"/>
    </w:pPr>
    <w:rPr>
      <w:b/>
      <w:bCs/>
      <w:szCs w:val="32"/>
    </w:rPr>
  </w:style>
  <w:style w:type="paragraph" w:styleId="Heading4">
    <w:name w:val="heading 4"/>
    <w:basedOn w:val="Normal"/>
    <w:next w:val="Normal"/>
    <w:link w:val="Heading4Char"/>
    <w:uiPriority w:val="9"/>
    <w:qFormat/>
    <w:rsid w:val="005B57DA"/>
    <w:pPr>
      <w:keepNext/>
      <w:numPr>
        <w:ilvl w:val="3"/>
        <w:numId w:val="1"/>
      </w:numPr>
      <w:spacing w:before="120"/>
      <w:outlineLvl w:val="3"/>
    </w:pPr>
    <w:rPr>
      <w:b/>
      <w:bCs/>
      <w:sz w:val="22"/>
      <w:szCs w:val="22"/>
    </w:rPr>
  </w:style>
  <w:style w:type="paragraph" w:styleId="Heading5">
    <w:name w:val="heading 5"/>
    <w:basedOn w:val="Normal"/>
    <w:next w:val="Normal"/>
    <w:link w:val="Heading5Char"/>
    <w:uiPriority w:val="9"/>
    <w:qFormat/>
    <w:rsid w:val="005B57DA"/>
    <w:pPr>
      <w:keepNext/>
      <w:numPr>
        <w:ilvl w:val="4"/>
        <w:numId w:val="1"/>
      </w:numPr>
      <w:outlineLvl w:val="4"/>
    </w:pPr>
    <w:rPr>
      <w:szCs w:val="24"/>
    </w:rPr>
  </w:style>
  <w:style w:type="paragraph" w:styleId="Heading6">
    <w:name w:val="heading 6"/>
    <w:basedOn w:val="Normal"/>
    <w:next w:val="Normal"/>
    <w:link w:val="Heading6Char"/>
    <w:uiPriority w:val="9"/>
    <w:qFormat/>
    <w:rsid w:val="005B57DA"/>
    <w:pPr>
      <w:keepNext/>
      <w:numPr>
        <w:ilvl w:val="5"/>
        <w:numId w:val="1"/>
      </w:numPr>
      <w:outlineLvl w:val="5"/>
    </w:pPr>
    <w:rPr>
      <w:b/>
      <w:bCs/>
      <w:szCs w:val="24"/>
    </w:rPr>
  </w:style>
  <w:style w:type="paragraph" w:styleId="Heading7">
    <w:name w:val="heading 7"/>
    <w:basedOn w:val="Normal"/>
    <w:next w:val="Normal"/>
    <w:link w:val="Heading7Char"/>
    <w:uiPriority w:val="9"/>
    <w:qFormat/>
    <w:rsid w:val="005B57DA"/>
    <w:pPr>
      <w:keepNext/>
      <w:numPr>
        <w:ilvl w:val="6"/>
        <w:numId w:val="1"/>
      </w:numPr>
      <w:jc w:val="center"/>
      <w:outlineLvl w:val="6"/>
    </w:pPr>
    <w:rPr>
      <w:szCs w:val="24"/>
    </w:rPr>
  </w:style>
  <w:style w:type="paragraph" w:styleId="Heading8">
    <w:name w:val="heading 8"/>
    <w:basedOn w:val="Normal"/>
    <w:next w:val="Normal"/>
    <w:link w:val="Heading8Char"/>
    <w:uiPriority w:val="9"/>
    <w:qFormat/>
    <w:rsid w:val="005B57DA"/>
    <w:pPr>
      <w:keepNext/>
      <w:numPr>
        <w:ilvl w:val="7"/>
        <w:numId w:val="1"/>
      </w:numPr>
      <w:jc w:val="center"/>
      <w:outlineLvl w:val="7"/>
    </w:pPr>
    <w:rPr>
      <w:b/>
      <w:bCs/>
      <w:szCs w:val="24"/>
    </w:rPr>
  </w:style>
  <w:style w:type="paragraph" w:styleId="Heading9">
    <w:name w:val="heading 9"/>
    <w:basedOn w:val="Normal"/>
    <w:next w:val="Normal"/>
    <w:link w:val="Heading9Char"/>
    <w:uiPriority w:val="9"/>
    <w:qFormat/>
    <w:rsid w:val="005B57DA"/>
    <w:pPr>
      <w:keepNext/>
      <w:numPr>
        <w:ilvl w:val="8"/>
        <w:numId w:val="1"/>
      </w:numPr>
      <w:jc w:val="right"/>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57DA"/>
    <w:rPr>
      <w:sz w:val="16"/>
      <w:szCs w:val="16"/>
    </w:rPr>
  </w:style>
  <w:style w:type="paragraph" w:styleId="CommentText">
    <w:name w:val="annotation text"/>
    <w:basedOn w:val="Normal"/>
    <w:link w:val="CommentTextChar"/>
    <w:uiPriority w:val="99"/>
    <w:semiHidden/>
    <w:unhideWhenUsed/>
    <w:rsid w:val="005B57DA"/>
    <w:pPr>
      <w:spacing w:line="240" w:lineRule="auto"/>
    </w:pPr>
    <w:rPr>
      <w:sz w:val="20"/>
    </w:rPr>
  </w:style>
  <w:style w:type="character" w:customStyle="1" w:styleId="CommentTextChar">
    <w:name w:val="Comment Text Char"/>
    <w:basedOn w:val="DefaultParagraphFont"/>
    <w:link w:val="CommentText"/>
    <w:uiPriority w:val="99"/>
    <w:semiHidden/>
    <w:rsid w:val="005B57DA"/>
    <w:rPr>
      <w:rFonts w:asciiTheme="majorHAnsi" w:eastAsia="Times New Roman" w:hAnsiTheme="majorHAnsi" w:cs="Times New Roman"/>
      <w:sz w:val="20"/>
      <w:szCs w:val="20"/>
      <w:lang w:val="cs-CZ" w:eastAsia="cs-CZ"/>
    </w:rPr>
  </w:style>
  <w:style w:type="paragraph" w:styleId="BalloonText">
    <w:name w:val="Balloon Text"/>
    <w:basedOn w:val="Normal"/>
    <w:link w:val="BalloonTextChar"/>
    <w:uiPriority w:val="99"/>
    <w:semiHidden/>
    <w:unhideWhenUsed/>
    <w:rsid w:val="005B57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7DA"/>
    <w:rPr>
      <w:rFonts w:ascii="Segoe UI" w:eastAsia="Times New Roman" w:hAnsi="Segoe UI" w:cs="Segoe UI"/>
      <w:sz w:val="18"/>
      <w:szCs w:val="18"/>
      <w:lang w:val="cs-CZ" w:eastAsia="cs-CZ"/>
    </w:rPr>
  </w:style>
  <w:style w:type="character" w:customStyle="1" w:styleId="Heading1Char">
    <w:name w:val="Heading 1 Char"/>
    <w:basedOn w:val="DefaultParagraphFont"/>
    <w:link w:val="Heading1"/>
    <w:uiPriority w:val="9"/>
    <w:rsid w:val="005B57DA"/>
    <w:rPr>
      <w:rFonts w:ascii="Arial" w:eastAsia="Times New Roman" w:hAnsi="Arial" w:cs="Arial"/>
      <w:b/>
      <w:bCs/>
      <w:sz w:val="36"/>
      <w:szCs w:val="32"/>
      <w:lang w:val="cs-CZ" w:eastAsia="cs-CZ"/>
    </w:rPr>
  </w:style>
  <w:style w:type="character" w:customStyle="1" w:styleId="Heading2Char">
    <w:name w:val="Heading 2 Char"/>
    <w:basedOn w:val="DefaultParagraphFont"/>
    <w:link w:val="Heading2"/>
    <w:uiPriority w:val="9"/>
    <w:rsid w:val="005B57DA"/>
    <w:rPr>
      <w:rFonts w:ascii="Arial" w:eastAsia="Times New Roman" w:hAnsi="Arial" w:cs="Arial Narrow"/>
      <w:b/>
      <w:bCs/>
      <w:sz w:val="28"/>
      <w:szCs w:val="40"/>
      <w:lang w:val="cs-CZ" w:eastAsia="cs-CZ"/>
    </w:rPr>
  </w:style>
  <w:style w:type="character" w:customStyle="1" w:styleId="Heading3Char">
    <w:name w:val="Heading 3 Char"/>
    <w:basedOn w:val="DefaultParagraphFont"/>
    <w:link w:val="Heading3"/>
    <w:uiPriority w:val="9"/>
    <w:rsid w:val="005B57DA"/>
    <w:rPr>
      <w:rFonts w:asciiTheme="majorHAnsi" w:eastAsia="Times New Roman" w:hAnsiTheme="majorHAnsi" w:cs="Times New Roman"/>
      <w:b/>
      <w:bCs/>
      <w:sz w:val="24"/>
      <w:szCs w:val="32"/>
      <w:lang w:val="cs-CZ" w:eastAsia="cs-CZ"/>
    </w:rPr>
  </w:style>
  <w:style w:type="character" w:customStyle="1" w:styleId="Heading4Char">
    <w:name w:val="Heading 4 Char"/>
    <w:basedOn w:val="DefaultParagraphFont"/>
    <w:link w:val="Heading4"/>
    <w:uiPriority w:val="9"/>
    <w:rsid w:val="005B57DA"/>
    <w:rPr>
      <w:rFonts w:asciiTheme="majorHAnsi" w:eastAsia="Times New Roman" w:hAnsiTheme="majorHAnsi" w:cs="Times New Roman"/>
      <w:b/>
      <w:bCs/>
      <w:lang w:val="cs-CZ" w:eastAsia="cs-CZ"/>
    </w:rPr>
  </w:style>
  <w:style w:type="character" w:customStyle="1" w:styleId="Heading5Char">
    <w:name w:val="Heading 5 Char"/>
    <w:basedOn w:val="DefaultParagraphFont"/>
    <w:link w:val="Heading5"/>
    <w:uiPriority w:val="9"/>
    <w:rsid w:val="005B57DA"/>
    <w:rPr>
      <w:rFonts w:asciiTheme="majorHAnsi" w:eastAsia="Times New Roman" w:hAnsiTheme="majorHAnsi" w:cs="Times New Roman"/>
      <w:sz w:val="24"/>
      <w:szCs w:val="24"/>
      <w:lang w:val="cs-CZ" w:eastAsia="cs-CZ"/>
    </w:rPr>
  </w:style>
  <w:style w:type="character" w:customStyle="1" w:styleId="Heading6Char">
    <w:name w:val="Heading 6 Char"/>
    <w:basedOn w:val="DefaultParagraphFont"/>
    <w:link w:val="Heading6"/>
    <w:uiPriority w:val="9"/>
    <w:rsid w:val="005B57DA"/>
    <w:rPr>
      <w:rFonts w:asciiTheme="majorHAnsi" w:eastAsia="Times New Roman" w:hAnsiTheme="majorHAnsi" w:cs="Times New Roman"/>
      <w:b/>
      <w:bCs/>
      <w:sz w:val="24"/>
      <w:szCs w:val="24"/>
      <w:lang w:val="cs-CZ" w:eastAsia="cs-CZ"/>
    </w:rPr>
  </w:style>
  <w:style w:type="character" w:customStyle="1" w:styleId="Heading7Char">
    <w:name w:val="Heading 7 Char"/>
    <w:basedOn w:val="DefaultParagraphFont"/>
    <w:link w:val="Heading7"/>
    <w:uiPriority w:val="9"/>
    <w:rsid w:val="005B57DA"/>
    <w:rPr>
      <w:rFonts w:asciiTheme="majorHAnsi" w:eastAsia="Times New Roman" w:hAnsiTheme="majorHAnsi" w:cs="Times New Roman"/>
      <w:sz w:val="24"/>
      <w:szCs w:val="24"/>
      <w:lang w:val="cs-CZ" w:eastAsia="cs-CZ"/>
    </w:rPr>
  </w:style>
  <w:style w:type="character" w:customStyle="1" w:styleId="Heading8Char">
    <w:name w:val="Heading 8 Char"/>
    <w:basedOn w:val="DefaultParagraphFont"/>
    <w:link w:val="Heading8"/>
    <w:uiPriority w:val="9"/>
    <w:rsid w:val="005B57DA"/>
    <w:rPr>
      <w:rFonts w:asciiTheme="majorHAnsi" w:eastAsia="Times New Roman" w:hAnsiTheme="majorHAnsi" w:cs="Times New Roman"/>
      <w:b/>
      <w:bCs/>
      <w:sz w:val="24"/>
      <w:szCs w:val="24"/>
      <w:lang w:val="cs-CZ" w:eastAsia="cs-CZ"/>
    </w:rPr>
  </w:style>
  <w:style w:type="character" w:customStyle="1" w:styleId="Heading9Char">
    <w:name w:val="Heading 9 Char"/>
    <w:basedOn w:val="DefaultParagraphFont"/>
    <w:link w:val="Heading9"/>
    <w:uiPriority w:val="9"/>
    <w:rsid w:val="005B57DA"/>
    <w:rPr>
      <w:rFonts w:asciiTheme="majorHAnsi" w:eastAsia="Times New Roman" w:hAnsiTheme="majorHAnsi" w:cs="Times New Roman"/>
      <w:b/>
      <w:bCs/>
      <w:sz w:val="28"/>
      <w:szCs w:val="28"/>
      <w:lang w:val="cs-CZ" w:eastAsia="cs-CZ"/>
    </w:rPr>
  </w:style>
  <w:style w:type="paragraph" w:customStyle="1" w:styleId="Figuretext">
    <w:name w:val="Figure text"/>
    <w:basedOn w:val="Normal"/>
    <w:next w:val="Normal"/>
    <w:rsid w:val="005B57DA"/>
    <w:pPr>
      <w:widowControl w:val="0"/>
      <w:numPr>
        <w:numId w:val="2"/>
      </w:numPr>
      <w:overflowPunct/>
      <w:autoSpaceDE/>
      <w:autoSpaceDN/>
      <w:adjustRightInd/>
      <w:spacing w:before="120" w:after="120"/>
      <w:jc w:val="center"/>
      <w:textAlignment w:val="auto"/>
    </w:pPr>
    <w:rPr>
      <w:noProof/>
    </w:rPr>
  </w:style>
  <w:style w:type="paragraph" w:styleId="ListParagraph">
    <w:name w:val="List Paragraph"/>
    <w:basedOn w:val="Normal"/>
    <w:uiPriority w:val="34"/>
    <w:qFormat/>
    <w:rsid w:val="005B57DA"/>
    <w:pPr>
      <w:ind w:left="708"/>
    </w:pPr>
  </w:style>
  <w:style w:type="paragraph" w:styleId="CommentSubject">
    <w:name w:val="annotation subject"/>
    <w:basedOn w:val="CommentText"/>
    <w:next w:val="CommentText"/>
    <w:link w:val="CommentSubjectChar"/>
    <w:uiPriority w:val="99"/>
    <w:semiHidden/>
    <w:unhideWhenUsed/>
    <w:rsid w:val="004C6A4A"/>
    <w:rPr>
      <w:b/>
      <w:bCs/>
    </w:rPr>
  </w:style>
  <w:style w:type="character" w:customStyle="1" w:styleId="CommentSubjectChar">
    <w:name w:val="Comment Subject Char"/>
    <w:basedOn w:val="CommentTextChar"/>
    <w:link w:val="CommentSubject"/>
    <w:uiPriority w:val="99"/>
    <w:semiHidden/>
    <w:rsid w:val="004C6A4A"/>
    <w:rPr>
      <w:rFonts w:asciiTheme="majorHAnsi" w:eastAsia="Times New Roman" w:hAnsiTheme="majorHAnsi" w:cs="Times New Roman"/>
      <w:b/>
      <w:bCs/>
      <w:sz w:val="20"/>
      <w:szCs w:val="20"/>
      <w:lang w:val="cs-CZ" w:eastAsia="cs-CZ"/>
    </w:rPr>
  </w:style>
  <w:style w:type="paragraph" w:styleId="Revision">
    <w:name w:val="Revision"/>
    <w:hidden/>
    <w:uiPriority w:val="99"/>
    <w:semiHidden/>
    <w:rsid w:val="00D14799"/>
    <w:pPr>
      <w:spacing w:after="0" w:line="240" w:lineRule="auto"/>
    </w:pPr>
    <w:rPr>
      <w:rFonts w:asciiTheme="majorHAnsi" w:eastAsia="Times New Roman" w:hAnsiTheme="majorHAnsi" w:cs="Times New Roman"/>
      <w:sz w:val="24"/>
      <w:szCs w:val="20"/>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6E99-1EB9-41F1-ADA1-A004A10C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1826</Words>
  <Characters>10409</Characters>
  <Application>Microsoft Office Word</Application>
  <DocSecurity>0</DocSecurity>
  <Lines>86</Lines>
  <Paragraphs>24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Hewlett-Packard Company</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Langer, Peter</dc:creator>
  <cp:lastModifiedBy>Langer, Peter</cp:lastModifiedBy>
  <cp:revision>3</cp:revision>
  <dcterms:created xsi:type="dcterms:W3CDTF">2018-06-18T12:19:00Z</dcterms:created>
  <dcterms:modified xsi:type="dcterms:W3CDTF">2018-06-18T12:24:00Z</dcterms:modified>
</cp:coreProperties>
</file>